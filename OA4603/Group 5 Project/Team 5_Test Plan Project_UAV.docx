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2B59" w:rsidRDefault="00142B59" w:rsidP="00142B59">
      <w:pPr>
        <w:jc w:val="center"/>
      </w:pPr>
      <w:r w:rsidRPr="006867BE">
        <w:rPr>
          <w:rFonts w:cstheme="minorHAnsi"/>
          <w:noProof/>
        </w:rPr>
        <w:drawing>
          <wp:inline distT="0" distB="0" distL="0" distR="0">
            <wp:extent cx="1790700" cy="130001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795776" cy="1303695"/>
                    </a:xfrm>
                    <a:prstGeom prst="rect">
                      <a:avLst/>
                    </a:prstGeom>
                    <a:noFill/>
                    <a:ln>
                      <a:noFill/>
                    </a:ln>
                  </pic:spPr>
                </pic:pic>
              </a:graphicData>
            </a:graphic>
          </wp:inline>
        </w:drawing>
      </w:r>
    </w:p>
    <w:p w:rsidR="00142B59" w:rsidRDefault="00142B59" w:rsidP="00142B59">
      <w:pPr>
        <w:jc w:val="center"/>
      </w:pPr>
    </w:p>
    <w:p w:rsidR="00142B59" w:rsidRDefault="00142B59" w:rsidP="00142B59">
      <w:pPr>
        <w:jc w:val="center"/>
      </w:pPr>
    </w:p>
    <w:p w:rsidR="00142B59" w:rsidRPr="00142B59" w:rsidRDefault="00142B59" w:rsidP="00142B59">
      <w:pPr>
        <w:jc w:val="center"/>
        <w:rPr>
          <w:rFonts w:ascii="Times New Roman" w:hAnsi="Times New Roman" w:cs="Times New Roman"/>
          <w:sz w:val="48"/>
          <w:szCs w:val="48"/>
        </w:rPr>
      </w:pPr>
      <w:r>
        <w:rPr>
          <w:rFonts w:ascii="Times New Roman" w:hAnsi="Times New Roman" w:cs="Times New Roman"/>
          <w:sz w:val="48"/>
          <w:szCs w:val="48"/>
        </w:rPr>
        <w:t>TEST PLAN PROJECT</w:t>
      </w:r>
      <w:r w:rsidRPr="00142B59">
        <w:rPr>
          <w:rFonts w:ascii="Times New Roman" w:hAnsi="Times New Roman" w:cs="Times New Roman"/>
          <w:sz w:val="48"/>
          <w:szCs w:val="48"/>
        </w:rPr>
        <w:t xml:space="preserve"> </w:t>
      </w:r>
    </w:p>
    <w:p w:rsidR="00142B59" w:rsidRPr="00142B59" w:rsidRDefault="00142B59" w:rsidP="00142B59">
      <w:pPr>
        <w:rPr>
          <w:rFonts w:ascii="Times New Roman" w:hAnsi="Times New Roman" w:cs="Times New Roman"/>
        </w:rPr>
      </w:pPr>
    </w:p>
    <w:p w:rsidR="00142B59" w:rsidRPr="00142B59" w:rsidRDefault="00142B59" w:rsidP="00142B59">
      <w:pPr>
        <w:jc w:val="center"/>
        <w:rPr>
          <w:rFonts w:ascii="Times New Roman" w:hAnsi="Times New Roman" w:cs="Times New Roman"/>
        </w:rPr>
      </w:pPr>
    </w:p>
    <w:p w:rsidR="00142B59" w:rsidRPr="00142B59" w:rsidRDefault="00142B59" w:rsidP="00142B59">
      <w:pPr>
        <w:jc w:val="center"/>
        <w:rPr>
          <w:rFonts w:ascii="Times New Roman" w:hAnsi="Times New Roman" w:cs="Times New Roman"/>
          <w:sz w:val="48"/>
          <w:szCs w:val="48"/>
        </w:rPr>
      </w:pPr>
      <w:r>
        <w:rPr>
          <w:rFonts w:ascii="Times New Roman" w:hAnsi="Times New Roman" w:cs="Times New Roman"/>
          <w:sz w:val="48"/>
          <w:szCs w:val="48"/>
        </w:rPr>
        <w:t>NEW UNMANNED AIR VEHICLE FOR SURVEILLANCE OR STRIKE ROLE</w:t>
      </w:r>
    </w:p>
    <w:p w:rsidR="00142B59" w:rsidRPr="00142B59" w:rsidRDefault="00142B59" w:rsidP="00142B59">
      <w:pPr>
        <w:jc w:val="center"/>
        <w:rPr>
          <w:rFonts w:ascii="Times New Roman" w:hAnsi="Times New Roman" w:cs="Times New Roman"/>
        </w:rPr>
      </w:pPr>
    </w:p>
    <w:p w:rsidR="00142B59" w:rsidRPr="00142B59" w:rsidRDefault="00142B59" w:rsidP="00142B59">
      <w:pPr>
        <w:jc w:val="center"/>
        <w:rPr>
          <w:rFonts w:ascii="Times New Roman" w:hAnsi="Times New Roman" w:cs="Times New Roman"/>
        </w:rPr>
      </w:pPr>
    </w:p>
    <w:p w:rsidR="00142B59" w:rsidRPr="00142B59" w:rsidRDefault="00142B59" w:rsidP="00142B59">
      <w:pPr>
        <w:jc w:val="center"/>
        <w:rPr>
          <w:rFonts w:ascii="Times New Roman" w:hAnsi="Times New Roman" w:cs="Times New Roman"/>
        </w:rPr>
      </w:pPr>
    </w:p>
    <w:p w:rsidR="00142B59" w:rsidRPr="00142B59" w:rsidRDefault="00142B59" w:rsidP="00142B59">
      <w:pPr>
        <w:jc w:val="center"/>
        <w:rPr>
          <w:rFonts w:ascii="Times New Roman" w:hAnsi="Times New Roman" w:cs="Times New Roman"/>
          <w:b/>
        </w:rPr>
      </w:pPr>
      <w:r>
        <w:rPr>
          <w:rFonts w:ascii="Times New Roman" w:hAnsi="Times New Roman" w:cs="Times New Roman"/>
          <w:b/>
        </w:rPr>
        <w:t>STEVEN MAZZA</w:t>
      </w:r>
      <w:r w:rsidRPr="00142B59">
        <w:rPr>
          <w:rFonts w:ascii="Times New Roman" w:hAnsi="Times New Roman" w:cs="Times New Roman"/>
          <w:b/>
        </w:rPr>
        <w:t>-</w:t>
      </w:r>
      <w:r>
        <w:rPr>
          <w:rFonts w:ascii="Times New Roman" w:hAnsi="Times New Roman" w:cs="Times New Roman"/>
          <w:b/>
        </w:rPr>
        <w:t>VIRNA RAZETTO</w:t>
      </w:r>
      <w:r w:rsidRPr="00142B59">
        <w:rPr>
          <w:rFonts w:ascii="Times New Roman" w:hAnsi="Times New Roman" w:cs="Times New Roman"/>
          <w:b/>
        </w:rPr>
        <w:t>-KELLEY THOMPSON-</w:t>
      </w:r>
      <w:r>
        <w:rPr>
          <w:rFonts w:ascii="Times New Roman" w:hAnsi="Times New Roman" w:cs="Times New Roman"/>
          <w:b/>
        </w:rPr>
        <w:t>NAM TRAM</w:t>
      </w:r>
    </w:p>
    <w:p w:rsidR="00142B59" w:rsidRPr="00142B59" w:rsidRDefault="00142B59" w:rsidP="00142B59">
      <w:pPr>
        <w:jc w:val="center"/>
        <w:rPr>
          <w:rFonts w:ascii="Times New Roman" w:hAnsi="Times New Roman" w:cs="Times New Roman"/>
        </w:rPr>
      </w:pPr>
    </w:p>
    <w:p w:rsidR="00142B59" w:rsidRPr="00142B59" w:rsidRDefault="00142B59" w:rsidP="00142B59">
      <w:pPr>
        <w:jc w:val="center"/>
        <w:rPr>
          <w:rFonts w:ascii="Times New Roman" w:hAnsi="Times New Roman" w:cs="Times New Roman"/>
        </w:rPr>
      </w:pPr>
      <w:r>
        <w:rPr>
          <w:rFonts w:ascii="Times New Roman" w:hAnsi="Times New Roman" w:cs="Times New Roman"/>
        </w:rPr>
        <w:t>OA</w:t>
      </w:r>
      <w:r w:rsidRPr="00142B59">
        <w:rPr>
          <w:rFonts w:ascii="Times New Roman" w:hAnsi="Times New Roman" w:cs="Times New Roman"/>
        </w:rPr>
        <w:t xml:space="preserve"> </w:t>
      </w:r>
      <w:r>
        <w:rPr>
          <w:rFonts w:ascii="Times New Roman" w:hAnsi="Times New Roman" w:cs="Times New Roman"/>
        </w:rPr>
        <w:t>4603</w:t>
      </w:r>
      <w:r w:rsidRPr="00142B59">
        <w:rPr>
          <w:rFonts w:ascii="Times New Roman" w:hAnsi="Times New Roman" w:cs="Times New Roman"/>
        </w:rPr>
        <w:t xml:space="preserve"> </w:t>
      </w:r>
      <w:r>
        <w:rPr>
          <w:rFonts w:ascii="Times New Roman" w:hAnsi="Times New Roman" w:cs="Times New Roman"/>
        </w:rPr>
        <w:t>TEST &amp; EVALUATION</w:t>
      </w:r>
    </w:p>
    <w:p w:rsidR="00142B59" w:rsidRPr="00142B59" w:rsidRDefault="00142B59" w:rsidP="00142B59">
      <w:pPr>
        <w:jc w:val="center"/>
        <w:rPr>
          <w:rFonts w:ascii="Times New Roman" w:hAnsi="Times New Roman" w:cs="Times New Roman"/>
        </w:rPr>
      </w:pPr>
    </w:p>
    <w:p w:rsidR="00142B59" w:rsidRPr="00142B59" w:rsidRDefault="00142B59" w:rsidP="00142B59">
      <w:pPr>
        <w:jc w:val="center"/>
        <w:rPr>
          <w:rFonts w:ascii="Times New Roman" w:hAnsi="Times New Roman" w:cs="Times New Roman"/>
        </w:rPr>
      </w:pPr>
      <w:r w:rsidRPr="00142B59">
        <w:rPr>
          <w:rFonts w:ascii="Times New Roman" w:hAnsi="Times New Roman" w:cs="Times New Roman"/>
        </w:rPr>
        <w:t xml:space="preserve">PROF. </w:t>
      </w:r>
      <w:r>
        <w:rPr>
          <w:rFonts w:ascii="Times New Roman" w:hAnsi="Times New Roman" w:cs="Times New Roman"/>
        </w:rPr>
        <w:t>THOMAS HOIVIK</w:t>
      </w:r>
    </w:p>
    <w:p w:rsidR="00142B59" w:rsidRPr="00142B59" w:rsidRDefault="00142B59" w:rsidP="00142B59">
      <w:pPr>
        <w:jc w:val="center"/>
        <w:rPr>
          <w:rFonts w:ascii="Times New Roman" w:hAnsi="Times New Roman" w:cs="Times New Roman"/>
        </w:rPr>
      </w:pPr>
    </w:p>
    <w:p w:rsidR="00142B59" w:rsidRPr="00142B59" w:rsidRDefault="00142B59" w:rsidP="00142B59">
      <w:pPr>
        <w:jc w:val="center"/>
        <w:rPr>
          <w:rFonts w:ascii="Times New Roman" w:hAnsi="Times New Roman" w:cs="Times New Roman"/>
        </w:rPr>
      </w:pPr>
      <w:r w:rsidRPr="00142B59">
        <w:rPr>
          <w:rFonts w:ascii="Times New Roman" w:hAnsi="Times New Roman" w:cs="Times New Roman"/>
        </w:rPr>
        <w:t>NAVAL POSTGRADUATE SCHOOL</w:t>
      </w:r>
    </w:p>
    <w:p w:rsidR="00142B59" w:rsidRPr="00142B59" w:rsidRDefault="00142B59" w:rsidP="00142B59">
      <w:pPr>
        <w:jc w:val="center"/>
        <w:rPr>
          <w:rFonts w:ascii="Times New Roman" w:hAnsi="Times New Roman" w:cs="Times New Roman"/>
        </w:rPr>
      </w:pPr>
    </w:p>
    <w:p w:rsidR="00142B59" w:rsidRPr="00142B59" w:rsidRDefault="00142B59" w:rsidP="00142B59">
      <w:pPr>
        <w:jc w:val="center"/>
        <w:rPr>
          <w:rFonts w:ascii="Times New Roman" w:hAnsi="Times New Roman" w:cs="Times New Roman"/>
        </w:rPr>
      </w:pPr>
      <w:r>
        <w:rPr>
          <w:rFonts w:ascii="Times New Roman" w:hAnsi="Times New Roman" w:cs="Times New Roman"/>
        </w:rPr>
        <w:t>3</w:t>
      </w:r>
      <w:r w:rsidRPr="00142B59">
        <w:rPr>
          <w:rFonts w:ascii="Times New Roman" w:hAnsi="Times New Roman" w:cs="Times New Roman"/>
        </w:rPr>
        <w:t xml:space="preserve"> </w:t>
      </w:r>
      <w:r>
        <w:rPr>
          <w:rFonts w:ascii="Times New Roman" w:hAnsi="Times New Roman" w:cs="Times New Roman"/>
        </w:rPr>
        <w:t>SEP</w:t>
      </w:r>
      <w:r w:rsidRPr="00142B59">
        <w:rPr>
          <w:rFonts w:ascii="Times New Roman" w:hAnsi="Times New Roman" w:cs="Times New Roman"/>
        </w:rPr>
        <w:t xml:space="preserve"> 2013</w:t>
      </w:r>
    </w:p>
    <w:p w:rsidR="00142B59" w:rsidRDefault="00142B59" w:rsidP="00142B59">
      <w:pPr>
        <w:jc w:val="center"/>
      </w:pPr>
      <w:r>
        <w:rPr>
          <w:noProof/>
        </w:rPr>
        <w:drawing>
          <wp:inline distT="0" distB="0" distL="0" distR="0">
            <wp:extent cx="4762500" cy="2409825"/>
            <wp:effectExtent l="0" t="0" r="0" b="9525"/>
            <wp:docPr id="1" name="Picture 1" descr="C:\Users\KELZ\Desktop\maverick-robohu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ELZ\Desktop\maverick-robohub.jpg"/>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762500" cy="2409825"/>
                    </a:xfrm>
                    <a:prstGeom prst="rect">
                      <a:avLst/>
                    </a:prstGeom>
                    <a:noFill/>
                    <a:ln>
                      <a:noFill/>
                    </a:ln>
                  </pic:spPr>
                </pic:pic>
              </a:graphicData>
            </a:graphic>
          </wp:inline>
        </w:drawing>
      </w:r>
    </w:p>
    <w:p w:rsidR="00142B59" w:rsidRDefault="00142B59"/>
    <w:p w:rsidR="0069447F" w:rsidRDefault="0069447F">
      <w:pPr>
        <w:sectPr w:rsidR="0069447F" w:rsidSect="00142B59">
          <w:headerReference w:type="default" r:id="rId9"/>
          <w:footerReference w:type="default" r:id="rId10"/>
          <w:type w:val="continuous"/>
          <w:pgSz w:w="12240" w:h="15840"/>
          <w:pgMar w:top="1440" w:right="1440" w:bottom="1440" w:left="1440" w:header="720" w:footer="720" w:gutter="0"/>
          <w:cols w:space="720"/>
          <w:docGrid w:linePitch="360"/>
        </w:sectPr>
      </w:pPr>
    </w:p>
    <w:sdt>
      <w:sdtPr>
        <w:rPr>
          <w:rFonts w:ascii="Arial" w:eastAsiaTheme="minorHAnsi" w:hAnsi="Arial" w:cstheme="minorBidi"/>
          <w:color w:val="auto"/>
          <w:sz w:val="24"/>
          <w:szCs w:val="22"/>
        </w:rPr>
        <w:id w:val="76180236"/>
        <w:docPartObj>
          <w:docPartGallery w:val="Table of Contents"/>
          <w:docPartUnique/>
        </w:docPartObj>
      </w:sdtPr>
      <w:sdtEndPr>
        <w:rPr>
          <w:b/>
          <w:bCs/>
          <w:noProof/>
        </w:rPr>
      </w:sdtEndPr>
      <w:sdtContent>
        <w:p w:rsidR="00756073" w:rsidRDefault="00756073">
          <w:pPr>
            <w:pStyle w:val="TOCHeading"/>
          </w:pPr>
          <w:r>
            <w:t>Table of Contents</w:t>
          </w:r>
        </w:p>
        <w:p w:rsidR="00646FAA" w:rsidRDefault="00153910">
          <w:pPr>
            <w:pStyle w:val="TOC1"/>
            <w:tabs>
              <w:tab w:val="left" w:pos="440"/>
              <w:tab w:val="right" w:leader="dot" w:pos="9350"/>
            </w:tabs>
            <w:rPr>
              <w:rFonts w:cstheme="minorBidi"/>
              <w:noProof/>
            </w:rPr>
          </w:pPr>
          <w:r w:rsidRPr="00153910">
            <w:fldChar w:fldCharType="begin"/>
          </w:r>
          <w:r w:rsidR="00756073">
            <w:instrText xml:space="preserve"> TOC \o "1-3" \h \z \u </w:instrText>
          </w:r>
          <w:r w:rsidRPr="00153910">
            <w:fldChar w:fldCharType="separate"/>
          </w:r>
          <w:hyperlink w:anchor="_Toc363403295" w:history="1">
            <w:r w:rsidR="00646FAA" w:rsidRPr="00494900">
              <w:rPr>
                <w:rStyle w:val="Hyperlink"/>
                <w:b/>
                <w:noProof/>
              </w:rPr>
              <w:t>1</w:t>
            </w:r>
            <w:r w:rsidR="00646FAA">
              <w:rPr>
                <w:rFonts w:cstheme="minorBidi"/>
                <w:noProof/>
              </w:rPr>
              <w:tab/>
            </w:r>
            <w:r w:rsidR="00646FAA" w:rsidRPr="00494900">
              <w:rPr>
                <w:rStyle w:val="Hyperlink"/>
                <w:b/>
                <w:noProof/>
              </w:rPr>
              <w:t>INTRODUCTION</w:t>
            </w:r>
            <w:r w:rsidR="00646FAA">
              <w:rPr>
                <w:noProof/>
                <w:webHidden/>
              </w:rPr>
              <w:tab/>
            </w:r>
            <w:r>
              <w:rPr>
                <w:noProof/>
                <w:webHidden/>
              </w:rPr>
              <w:fldChar w:fldCharType="begin"/>
            </w:r>
            <w:r w:rsidR="00646FAA">
              <w:rPr>
                <w:noProof/>
                <w:webHidden/>
              </w:rPr>
              <w:instrText xml:space="preserve"> PAGEREF _Toc363403295 \h </w:instrText>
            </w:r>
            <w:r>
              <w:rPr>
                <w:noProof/>
                <w:webHidden/>
              </w:rPr>
            </w:r>
            <w:r>
              <w:rPr>
                <w:noProof/>
                <w:webHidden/>
              </w:rPr>
              <w:fldChar w:fldCharType="separate"/>
            </w:r>
            <w:r w:rsidR="00646FAA">
              <w:rPr>
                <w:noProof/>
                <w:webHidden/>
              </w:rPr>
              <w:t>5</w:t>
            </w:r>
            <w:r>
              <w:rPr>
                <w:noProof/>
                <w:webHidden/>
              </w:rPr>
              <w:fldChar w:fldCharType="end"/>
            </w:r>
          </w:hyperlink>
        </w:p>
        <w:p w:rsidR="00646FAA" w:rsidRDefault="00153910">
          <w:pPr>
            <w:pStyle w:val="TOC2"/>
            <w:tabs>
              <w:tab w:val="right" w:leader="dot" w:pos="9350"/>
            </w:tabs>
            <w:rPr>
              <w:rFonts w:cstheme="minorBidi"/>
              <w:noProof/>
            </w:rPr>
          </w:pPr>
          <w:hyperlink w:anchor="_Toc363403296" w:history="1">
            <w:r w:rsidR="00646FAA" w:rsidRPr="00494900">
              <w:rPr>
                <w:rStyle w:val="Hyperlink"/>
                <w:noProof/>
              </w:rPr>
              <w:t>PURPOSE</w:t>
            </w:r>
            <w:r w:rsidR="00646FAA">
              <w:rPr>
                <w:noProof/>
                <w:webHidden/>
              </w:rPr>
              <w:tab/>
            </w:r>
            <w:r>
              <w:rPr>
                <w:noProof/>
                <w:webHidden/>
              </w:rPr>
              <w:fldChar w:fldCharType="begin"/>
            </w:r>
            <w:r w:rsidR="00646FAA">
              <w:rPr>
                <w:noProof/>
                <w:webHidden/>
              </w:rPr>
              <w:instrText xml:space="preserve"> PAGEREF _Toc363403296 \h </w:instrText>
            </w:r>
            <w:r>
              <w:rPr>
                <w:noProof/>
                <w:webHidden/>
              </w:rPr>
            </w:r>
            <w:r>
              <w:rPr>
                <w:noProof/>
                <w:webHidden/>
              </w:rPr>
              <w:fldChar w:fldCharType="separate"/>
            </w:r>
            <w:r w:rsidR="00646FAA">
              <w:rPr>
                <w:noProof/>
                <w:webHidden/>
              </w:rPr>
              <w:t>5</w:t>
            </w:r>
            <w:r>
              <w:rPr>
                <w:noProof/>
                <w:webHidden/>
              </w:rPr>
              <w:fldChar w:fldCharType="end"/>
            </w:r>
          </w:hyperlink>
        </w:p>
        <w:p w:rsidR="00646FAA" w:rsidRDefault="00153910">
          <w:pPr>
            <w:pStyle w:val="TOC2"/>
            <w:tabs>
              <w:tab w:val="right" w:leader="dot" w:pos="9350"/>
            </w:tabs>
            <w:rPr>
              <w:rFonts w:cstheme="minorBidi"/>
              <w:noProof/>
            </w:rPr>
          </w:pPr>
          <w:hyperlink w:anchor="_Toc363403297" w:history="1">
            <w:r w:rsidR="00646FAA" w:rsidRPr="00494900">
              <w:rPr>
                <w:rStyle w:val="Hyperlink"/>
                <w:noProof/>
              </w:rPr>
              <w:t>SYSTEM DESCRIPTION</w:t>
            </w:r>
            <w:r w:rsidR="00646FAA">
              <w:rPr>
                <w:noProof/>
                <w:webHidden/>
              </w:rPr>
              <w:tab/>
            </w:r>
            <w:r>
              <w:rPr>
                <w:noProof/>
                <w:webHidden/>
              </w:rPr>
              <w:fldChar w:fldCharType="begin"/>
            </w:r>
            <w:r w:rsidR="00646FAA">
              <w:rPr>
                <w:noProof/>
                <w:webHidden/>
              </w:rPr>
              <w:instrText xml:space="preserve"> PAGEREF _Toc363403297 \h </w:instrText>
            </w:r>
            <w:r>
              <w:rPr>
                <w:noProof/>
                <w:webHidden/>
              </w:rPr>
            </w:r>
            <w:r>
              <w:rPr>
                <w:noProof/>
                <w:webHidden/>
              </w:rPr>
              <w:fldChar w:fldCharType="separate"/>
            </w:r>
            <w:r w:rsidR="00646FAA">
              <w:rPr>
                <w:noProof/>
                <w:webHidden/>
              </w:rPr>
              <w:t>5</w:t>
            </w:r>
            <w:r>
              <w:rPr>
                <w:noProof/>
                <w:webHidden/>
              </w:rPr>
              <w:fldChar w:fldCharType="end"/>
            </w:r>
          </w:hyperlink>
        </w:p>
        <w:p w:rsidR="00646FAA" w:rsidRDefault="00153910">
          <w:pPr>
            <w:pStyle w:val="TOC1"/>
            <w:tabs>
              <w:tab w:val="left" w:pos="440"/>
              <w:tab w:val="right" w:leader="dot" w:pos="9350"/>
            </w:tabs>
            <w:rPr>
              <w:rFonts w:cstheme="minorBidi"/>
              <w:noProof/>
            </w:rPr>
          </w:pPr>
          <w:hyperlink w:anchor="_Toc363403298" w:history="1">
            <w:r w:rsidR="00646FAA" w:rsidRPr="00494900">
              <w:rPr>
                <w:rStyle w:val="Hyperlink"/>
                <w:b/>
                <w:noProof/>
              </w:rPr>
              <w:t>2</w:t>
            </w:r>
            <w:r w:rsidR="00646FAA">
              <w:rPr>
                <w:rFonts w:cstheme="minorBidi"/>
                <w:noProof/>
              </w:rPr>
              <w:tab/>
            </w:r>
            <w:r w:rsidR="00646FAA" w:rsidRPr="00494900">
              <w:rPr>
                <w:rStyle w:val="Hyperlink"/>
                <w:b/>
                <w:noProof/>
              </w:rPr>
              <w:t>MISSION NEED and OPERATIONAL REQUIREMENT</w:t>
            </w:r>
            <w:r w:rsidR="00646FAA">
              <w:rPr>
                <w:noProof/>
                <w:webHidden/>
              </w:rPr>
              <w:tab/>
            </w:r>
            <w:r>
              <w:rPr>
                <w:noProof/>
                <w:webHidden/>
              </w:rPr>
              <w:fldChar w:fldCharType="begin"/>
            </w:r>
            <w:r w:rsidR="00646FAA">
              <w:rPr>
                <w:noProof/>
                <w:webHidden/>
              </w:rPr>
              <w:instrText xml:space="preserve"> PAGEREF _Toc363403298 \h </w:instrText>
            </w:r>
            <w:r>
              <w:rPr>
                <w:noProof/>
                <w:webHidden/>
              </w:rPr>
            </w:r>
            <w:r>
              <w:rPr>
                <w:noProof/>
                <w:webHidden/>
              </w:rPr>
              <w:fldChar w:fldCharType="separate"/>
            </w:r>
            <w:r w:rsidR="00646FAA">
              <w:rPr>
                <w:noProof/>
                <w:webHidden/>
              </w:rPr>
              <w:t>5</w:t>
            </w:r>
            <w:r>
              <w:rPr>
                <w:noProof/>
                <w:webHidden/>
              </w:rPr>
              <w:fldChar w:fldCharType="end"/>
            </w:r>
          </w:hyperlink>
        </w:p>
        <w:p w:rsidR="00646FAA" w:rsidRDefault="00153910">
          <w:pPr>
            <w:pStyle w:val="TOC2"/>
            <w:tabs>
              <w:tab w:val="right" w:leader="dot" w:pos="9350"/>
            </w:tabs>
            <w:rPr>
              <w:rFonts w:cstheme="minorBidi"/>
              <w:noProof/>
            </w:rPr>
          </w:pPr>
          <w:hyperlink w:anchor="_Toc363403299" w:history="1">
            <w:r w:rsidR="00646FAA" w:rsidRPr="00494900">
              <w:rPr>
                <w:rStyle w:val="Hyperlink"/>
                <w:noProof/>
              </w:rPr>
              <w:t>MISSION NEED</w:t>
            </w:r>
            <w:r w:rsidR="00646FAA">
              <w:rPr>
                <w:noProof/>
                <w:webHidden/>
              </w:rPr>
              <w:tab/>
            </w:r>
            <w:r>
              <w:rPr>
                <w:noProof/>
                <w:webHidden/>
              </w:rPr>
              <w:fldChar w:fldCharType="begin"/>
            </w:r>
            <w:r w:rsidR="00646FAA">
              <w:rPr>
                <w:noProof/>
                <w:webHidden/>
              </w:rPr>
              <w:instrText xml:space="preserve"> PAGEREF _Toc363403299 \h </w:instrText>
            </w:r>
            <w:r>
              <w:rPr>
                <w:noProof/>
                <w:webHidden/>
              </w:rPr>
            </w:r>
            <w:r>
              <w:rPr>
                <w:noProof/>
                <w:webHidden/>
              </w:rPr>
              <w:fldChar w:fldCharType="separate"/>
            </w:r>
            <w:r w:rsidR="00646FAA">
              <w:rPr>
                <w:noProof/>
                <w:webHidden/>
              </w:rPr>
              <w:t>5</w:t>
            </w:r>
            <w:r>
              <w:rPr>
                <w:noProof/>
                <w:webHidden/>
              </w:rPr>
              <w:fldChar w:fldCharType="end"/>
            </w:r>
          </w:hyperlink>
        </w:p>
        <w:p w:rsidR="00646FAA" w:rsidRDefault="00153910">
          <w:pPr>
            <w:pStyle w:val="TOC2"/>
            <w:tabs>
              <w:tab w:val="right" w:leader="dot" w:pos="9350"/>
            </w:tabs>
            <w:rPr>
              <w:rFonts w:cstheme="minorBidi"/>
              <w:noProof/>
            </w:rPr>
          </w:pPr>
          <w:hyperlink w:anchor="_Toc363403300" w:history="1">
            <w:r w:rsidR="00646FAA" w:rsidRPr="00494900">
              <w:rPr>
                <w:rStyle w:val="Hyperlink"/>
                <w:noProof/>
              </w:rPr>
              <w:t>OPERATIONAL REQUIREMENTS</w:t>
            </w:r>
            <w:r w:rsidR="00646FAA">
              <w:rPr>
                <w:noProof/>
                <w:webHidden/>
              </w:rPr>
              <w:tab/>
            </w:r>
            <w:r>
              <w:rPr>
                <w:noProof/>
                <w:webHidden/>
              </w:rPr>
              <w:fldChar w:fldCharType="begin"/>
            </w:r>
            <w:r w:rsidR="00646FAA">
              <w:rPr>
                <w:noProof/>
                <w:webHidden/>
              </w:rPr>
              <w:instrText xml:space="preserve"> PAGEREF _Toc363403300 \h </w:instrText>
            </w:r>
            <w:r>
              <w:rPr>
                <w:noProof/>
                <w:webHidden/>
              </w:rPr>
            </w:r>
            <w:r>
              <w:rPr>
                <w:noProof/>
                <w:webHidden/>
              </w:rPr>
              <w:fldChar w:fldCharType="separate"/>
            </w:r>
            <w:r w:rsidR="00646FAA">
              <w:rPr>
                <w:noProof/>
                <w:webHidden/>
              </w:rPr>
              <w:t>5</w:t>
            </w:r>
            <w:r>
              <w:rPr>
                <w:noProof/>
                <w:webHidden/>
              </w:rPr>
              <w:fldChar w:fldCharType="end"/>
            </w:r>
          </w:hyperlink>
        </w:p>
        <w:p w:rsidR="00646FAA" w:rsidRDefault="00153910">
          <w:pPr>
            <w:pStyle w:val="TOC1"/>
            <w:tabs>
              <w:tab w:val="left" w:pos="440"/>
              <w:tab w:val="right" w:leader="dot" w:pos="9350"/>
            </w:tabs>
            <w:rPr>
              <w:rFonts w:cstheme="minorBidi"/>
              <w:noProof/>
            </w:rPr>
          </w:pPr>
          <w:hyperlink w:anchor="_Toc363403301" w:history="1">
            <w:r w:rsidR="00646FAA" w:rsidRPr="00494900">
              <w:rPr>
                <w:rStyle w:val="Hyperlink"/>
                <w:b/>
                <w:noProof/>
              </w:rPr>
              <w:t>3</w:t>
            </w:r>
            <w:r w:rsidR="00646FAA">
              <w:rPr>
                <w:rFonts w:cstheme="minorBidi"/>
                <w:noProof/>
              </w:rPr>
              <w:tab/>
            </w:r>
            <w:r w:rsidR="00646FAA" w:rsidRPr="00494900">
              <w:rPr>
                <w:rStyle w:val="Hyperlink"/>
                <w:b/>
                <w:noProof/>
              </w:rPr>
              <w:t>SCOPE AND EVALUATION</w:t>
            </w:r>
            <w:r w:rsidR="00646FAA">
              <w:rPr>
                <w:noProof/>
                <w:webHidden/>
              </w:rPr>
              <w:tab/>
            </w:r>
            <w:r>
              <w:rPr>
                <w:noProof/>
                <w:webHidden/>
              </w:rPr>
              <w:fldChar w:fldCharType="begin"/>
            </w:r>
            <w:r w:rsidR="00646FAA">
              <w:rPr>
                <w:noProof/>
                <w:webHidden/>
              </w:rPr>
              <w:instrText xml:space="preserve"> PAGEREF _Toc363403301 \h </w:instrText>
            </w:r>
            <w:r>
              <w:rPr>
                <w:noProof/>
                <w:webHidden/>
              </w:rPr>
            </w:r>
            <w:r>
              <w:rPr>
                <w:noProof/>
                <w:webHidden/>
              </w:rPr>
              <w:fldChar w:fldCharType="separate"/>
            </w:r>
            <w:r w:rsidR="00646FAA">
              <w:rPr>
                <w:noProof/>
                <w:webHidden/>
              </w:rPr>
              <w:t>5</w:t>
            </w:r>
            <w:r>
              <w:rPr>
                <w:noProof/>
                <w:webHidden/>
              </w:rPr>
              <w:fldChar w:fldCharType="end"/>
            </w:r>
          </w:hyperlink>
        </w:p>
        <w:p w:rsidR="00646FAA" w:rsidRDefault="00153910">
          <w:pPr>
            <w:pStyle w:val="TOC2"/>
            <w:tabs>
              <w:tab w:val="right" w:leader="dot" w:pos="9350"/>
            </w:tabs>
            <w:rPr>
              <w:rFonts w:cstheme="minorBidi"/>
              <w:noProof/>
            </w:rPr>
          </w:pPr>
          <w:hyperlink w:anchor="_Toc363403302" w:history="1">
            <w:r w:rsidR="00646FAA" w:rsidRPr="00494900">
              <w:rPr>
                <w:rStyle w:val="Hyperlink"/>
                <w:noProof/>
              </w:rPr>
              <w:t>CRITICAL TECHNICAL PARAMETERS</w:t>
            </w:r>
            <w:r w:rsidR="00646FAA">
              <w:rPr>
                <w:noProof/>
                <w:webHidden/>
              </w:rPr>
              <w:tab/>
            </w:r>
            <w:r>
              <w:rPr>
                <w:noProof/>
                <w:webHidden/>
              </w:rPr>
              <w:fldChar w:fldCharType="begin"/>
            </w:r>
            <w:r w:rsidR="00646FAA">
              <w:rPr>
                <w:noProof/>
                <w:webHidden/>
              </w:rPr>
              <w:instrText xml:space="preserve"> PAGEREF _Toc363403302 \h </w:instrText>
            </w:r>
            <w:r>
              <w:rPr>
                <w:noProof/>
                <w:webHidden/>
              </w:rPr>
            </w:r>
            <w:r>
              <w:rPr>
                <w:noProof/>
                <w:webHidden/>
              </w:rPr>
              <w:fldChar w:fldCharType="separate"/>
            </w:r>
            <w:r w:rsidR="00646FAA">
              <w:rPr>
                <w:noProof/>
                <w:webHidden/>
              </w:rPr>
              <w:t>5</w:t>
            </w:r>
            <w:r>
              <w:rPr>
                <w:noProof/>
                <w:webHidden/>
              </w:rPr>
              <w:fldChar w:fldCharType="end"/>
            </w:r>
          </w:hyperlink>
        </w:p>
        <w:p w:rsidR="00646FAA" w:rsidRDefault="00153910">
          <w:pPr>
            <w:pStyle w:val="TOC2"/>
            <w:tabs>
              <w:tab w:val="right" w:leader="dot" w:pos="9350"/>
            </w:tabs>
            <w:rPr>
              <w:rFonts w:cstheme="minorBidi"/>
              <w:noProof/>
            </w:rPr>
          </w:pPr>
          <w:hyperlink w:anchor="_Toc363403303" w:history="1">
            <w:r w:rsidR="00646FAA" w:rsidRPr="00494900">
              <w:rPr>
                <w:rStyle w:val="Hyperlink"/>
                <w:noProof/>
              </w:rPr>
              <w:t>GENERAL FUNCTION AND CAPABILITY DENDRITICS</w:t>
            </w:r>
            <w:r w:rsidR="00646FAA">
              <w:rPr>
                <w:noProof/>
                <w:webHidden/>
              </w:rPr>
              <w:tab/>
            </w:r>
            <w:r>
              <w:rPr>
                <w:noProof/>
                <w:webHidden/>
              </w:rPr>
              <w:fldChar w:fldCharType="begin"/>
            </w:r>
            <w:r w:rsidR="00646FAA">
              <w:rPr>
                <w:noProof/>
                <w:webHidden/>
              </w:rPr>
              <w:instrText xml:space="preserve"> PAGEREF _Toc363403303 \h </w:instrText>
            </w:r>
            <w:r>
              <w:rPr>
                <w:noProof/>
                <w:webHidden/>
              </w:rPr>
            </w:r>
            <w:r>
              <w:rPr>
                <w:noProof/>
                <w:webHidden/>
              </w:rPr>
              <w:fldChar w:fldCharType="separate"/>
            </w:r>
            <w:r w:rsidR="00646FAA">
              <w:rPr>
                <w:noProof/>
                <w:webHidden/>
              </w:rPr>
              <w:t>5</w:t>
            </w:r>
            <w:r>
              <w:rPr>
                <w:noProof/>
                <w:webHidden/>
              </w:rPr>
              <w:fldChar w:fldCharType="end"/>
            </w:r>
          </w:hyperlink>
        </w:p>
        <w:p w:rsidR="00646FAA" w:rsidRDefault="00153910">
          <w:pPr>
            <w:pStyle w:val="TOC2"/>
            <w:tabs>
              <w:tab w:val="right" w:leader="dot" w:pos="9350"/>
            </w:tabs>
            <w:rPr>
              <w:rFonts w:cstheme="minorBidi"/>
              <w:noProof/>
            </w:rPr>
          </w:pPr>
          <w:hyperlink w:anchor="_Toc363403304" w:history="1">
            <w:r w:rsidR="00646FAA" w:rsidRPr="00494900">
              <w:rPr>
                <w:rStyle w:val="Hyperlink"/>
                <w:noProof/>
              </w:rPr>
              <w:t>CRITICAL OPERATIONAL ISSUES</w:t>
            </w:r>
            <w:r w:rsidR="00646FAA">
              <w:rPr>
                <w:noProof/>
                <w:webHidden/>
              </w:rPr>
              <w:tab/>
            </w:r>
            <w:r>
              <w:rPr>
                <w:noProof/>
                <w:webHidden/>
              </w:rPr>
              <w:fldChar w:fldCharType="begin"/>
            </w:r>
            <w:r w:rsidR="00646FAA">
              <w:rPr>
                <w:noProof/>
                <w:webHidden/>
              </w:rPr>
              <w:instrText xml:space="preserve"> PAGEREF _Toc363403304 \h </w:instrText>
            </w:r>
            <w:r>
              <w:rPr>
                <w:noProof/>
                <w:webHidden/>
              </w:rPr>
            </w:r>
            <w:r>
              <w:rPr>
                <w:noProof/>
                <w:webHidden/>
              </w:rPr>
              <w:fldChar w:fldCharType="separate"/>
            </w:r>
            <w:r w:rsidR="00646FAA">
              <w:rPr>
                <w:noProof/>
                <w:webHidden/>
              </w:rPr>
              <w:t>6</w:t>
            </w:r>
            <w:r>
              <w:rPr>
                <w:noProof/>
                <w:webHidden/>
              </w:rPr>
              <w:fldChar w:fldCharType="end"/>
            </w:r>
          </w:hyperlink>
        </w:p>
        <w:p w:rsidR="00646FAA" w:rsidRDefault="00153910">
          <w:pPr>
            <w:pStyle w:val="TOC2"/>
            <w:tabs>
              <w:tab w:val="right" w:leader="dot" w:pos="9350"/>
            </w:tabs>
            <w:rPr>
              <w:rFonts w:cstheme="minorBidi"/>
              <w:noProof/>
            </w:rPr>
          </w:pPr>
          <w:hyperlink w:anchor="_Toc363403305" w:history="1">
            <w:r w:rsidR="00646FAA" w:rsidRPr="00494900">
              <w:rPr>
                <w:rStyle w:val="Hyperlink"/>
                <w:noProof/>
              </w:rPr>
              <w:t>MEASURES OF EFFECTIVENESS/SUITABILITY AND MEASUREMENTS OF PERFORMACE</w:t>
            </w:r>
            <w:r w:rsidR="00646FAA">
              <w:rPr>
                <w:noProof/>
                <w:webHidden/>
              </w:rPr>
              <w:tab/>
            </w:r>
            <w:r>
              <w:rPr>
                <w:noProof/>
                <w:webHidden/>
              </w:rPr>
              <w:fldChar w:fldCharType="begin"/>
            </w:r>
            <w:r w:rsidR="00646FAA">
              <w:rPr>
                <w:noProof/>
                <w:webHidden/>
              </w:rPr>
              <w:instrText xml:space="preserve"> PAGEREF _Toc363403305 \h </w:instrText>
            </w:r>
            <w:r>
              <w:rPr>
                <w:noProof/>
                <w:webHidden/>
              </w:rPr>
            </w:r>
            <w:r>
              <w:rPr>
                <w:noProof/>
                <w:webHidden/>
              </w:rPr>
              <w:fldChar w:fldCharType="separate"/>
            </w:r>
            <w:r w:rsidR="00646FAA">
              <w:rPr>
                <w:noProof/>
                <w:webHidden/>
              </w:rPr>
              <w:t>6</w:t>
            </w:r>
            <w:r>
              <w:rPr>
                <w:noProof/>
                <w:webHidden/>
              </w:rPr>
              <w:fldChar w:fldCharType="end"/>
            </w:r>
          </w:hyperlink>
        </w:p>
        <w:p w:rsidR="00646FAA" w:rsidRDefault="00153910">
          <w:pPr>
            <w:pStyle w:val="TOC2"/>
            <w:tabs>
              <w:tab w:val="right" w:leader="dot" w:pos="9350"/>
            </w:tabs>
            <w:rPr>
              <w:rFonts w:cstheme="minorBidi"/>
              <w:noProof/>
            </w:rPr>
          </w:pPr>
          <w:hyperlink w:anchor="_Toc363403306" w:history="1">
            <w:r w:rsidR="00646FAA" w:rsidRPr="00494900">
              <w:rPr>
                <w:rStyle w:val="Hyperlink"/>
                <w:noProof/>
              </w:rPr>
              <w:t>TEST OBJECTIVE MATRIX</w:t>
            </w:r>
            <w:r w:rsidR="00646FAA">
              <w:rPr>
                <w:noProof/>
                <w:webHidden/>
              </w:rPr>
              <w:tab/>
            </w:r>
            <w:r>
              <w:rPr>
                <w:noProof/>
                <w:webHidden/>
              </w:rPr>
              <w:fldChar w:fldCharType="begin"/>
            </w:r>
            <w:r w:rsidR="00646FAA">
              <w:rPr>
                <w:noProof/>
                <w:webHidden/>
              </w:rPr>
              <w:instrText xml:space="preserve"> PAGEREF _Toc363403306 \h </w:instrText>
            </w:r>
            <w:r>
              <w:rPr>
                <w:noProof/>
                <w:webHidden/>
              </w:rPr>
            </w:r>
            <w:r>
              <w:rPr>
                <w:noProof/>
                <w:webHidden/>
              </w:rPr>
              <w:fldChar w:fldCharType="separate"/>
            </w:r>
            <w:r w:rsidR="00646FAA">
              <w:rPr>
                <w:noProof/>
                <w:webHidden/>
              </w:rPr>
              <w:t>6</w:t>
            </w:r>
            <w:r>
              <w:rPr>
                <w:noProof/>
                <w:webHidden/>
              </w:rPr>
              <w:fldChar w:fldCharType="end"/>
            </w:r>
          </w:hyperlink>
        </w:p>
        <w:p w:rsidR="00646FAA" w:rsidRDefault="00153910">
          <w:pPr>
            <w:pStyle w:val="TOC2"/>
            <w:tabs>
              <w:tab w:val="right" w:leader="dot" w:pos="9350"/>
            </w:tabs>
            <w:rPr>
              <w:rFonts w:cstheme="minorBidi"/>
              <w:noProof/>
            </w:rPr>
          </w:pPr>
          <w:hyperlink w:anchor="_Toc363403307" w:history="1">
            <w:r w:rsidR="00646FAA" w:rsidRPr="00494900">
              <w:rPr>
                <w:rStyle w:val="Hyperlink"/>
                <w:noProof/>
              </w:rPr>
              <w:t>GENERAL TEST OPERATIONS AND SCENARIO OVERVIEW</w:t>
            </w:r>
            <w:r w:rsidR="00646FAA">
              <w:rPr>
                <w:noProof/>
                <w:webHidden/>
              </w:rPr>
              <w:tab/>
            </w:r>
            <w:r>
              <w:rPr>
                <w:noProof/>
                <w:webHidden/>
              </w:rPr>
              <w:fldChar w:fldCharType="begin"/>
            </w:r>
            <w:r w:rsidR="00646FAA">
              <w:rPr>
                <w:noProof/>
                <w:webHidden/>
              </w:rPr>
              <w:instrText xml:space="preserve"> PAGEREF _Toc363403307 \h </w:instrText>
            </w:r>
            <w:r>
              <w:rPr>
                <w:noProof/>
                <w:webHidden/>
              </w:rPr>
            </w:r>
            <w:r>
              <w:rPr>
                <w:noProof/>
                <w:webHidden/>
              </w:rPr>
              <w:fldChar w:fldCharType="separate"/>
            </w:r>
            <w:r w:rsidR="00646FAA">
              <w:rPr>
                <w:noProof/>
                <w:webHidden/>
              </w:rPr>
              <w:t>6</w:t>
            </w:r>
            <w:r>
              <w:rPr>
                <w:noProof/>
                <w:webHidden/>
              </w:rPr>
              <w:fldChar w:fldCharType="end"/>
            </w:r>
          </w:hyperlink>
        </w:p>
        <w:p w:rsidR="00646FAA" w:rsidRDefault="00153910">
          <w:pPr>
            <w:pStyle w:val="TOC2"/>
            <w:tabs>
              <w:tab w:val="right" w:leader="dot" w:pos="9350"/>
            </w:tabs>
            <w:rPr>
              <w:rFonts w:cstheme="minorBidi"/>
              <w:noProof/>
            </w:rPr>
          </w:pPr>
          <w:hyperlink w:anchor="_Toc363403308" w:history="1">
            <w:r w:rsidR="00646FAA" w:rsidRPr="00494900">
              <w:rPr>
                <w:rStyle w:val="Hyperlink"/>
                <w:noProof/>
              </w:rPr>
              <w:t>INSTRUMENTATION REQUIREMENTS</w:t>
            </w:r>
            <w:r w:rsidR="00646FAA">
              <w:rPr>
                <w:noProof/>
                <w:webHidden/>
              </w:rPr>
              <w:tab/>
            </w:r>
            <w:r>
              <w:rPr>
                <w:noProof/>
                <w:webHidden/>
              </w:rPr>
              <w:fldChar w:fldCharType="begin"/>
            </w:r>
            <w:r w:rsidR="00646FAA">
              <w:rPr>
                <w:noProof/>
                <w:webHidden/>
              </w:rPr>
              <w:instrText xml:space="preserve"> PAGEREF _Toc363403308 \h </w:instrText>
            </w:r>
            <w:r>
              <w:rPr>
                <w:noProof/>
                <w:webHidden/>
              </w:rPr>
            </w:r>
            <w:r>
              <w:rPr>
                <w:noProof/>
                <w:webHidden/>
              </w:rPr>
              <w:fldChar w:fldCharType="separate"/>
            </w:r>
            <w:r w:rsidR="00646FAA">
              <w:rPr>
                <w:noProof/>
                <w:webHidden/>
              </w:rPr>
              <w:t>6</w:t>
            </w:r>
            <w:r>
              <w:rPr>
                <w:noProof/>
                <w:webHidden/>
              </w:rPr>
              <w:fldChar w:fldCharType="end"/>
            </w:r>
          </w:hyperlink>
        </w:p>
        <w:p w:rsidR="00646FAA" w:rsidRDefault="00153910">
          <w:pPr>
            <w:pStyle w:val="TOC2"/>
            <w:tabs>
              <w:tab w:val="right" w:leader="dot" w:pos="9350"/>
            </w:tabs>
            <w:rPr>
              <w:rFonts w:cstheme="minorBidi"/>
              <w:noProof/>
            </w:rPr>
          </w:pPr>
          <w:hyperlink w:anchor="_Toc363403309" w:history="1">
            <w:r w:rsidR="00646FAA" w:rsidRPr="00494900">
              <w:rPr>
                <w:rStyle w:val="Hyperlink"/>
                <w:noProof/>
              </w:rPr>
              <w:t>LIMITATIONS AND SCOPE OF TEST</w:t>
            </w:r>
            <w:r w:rsidR="00646FAA">
              <w:rPr>
                <w:noProof/>
                <w:webHidden/>
              </w:rPr>
              <w:tab/>
            </w:r>
            <w:r>
              <w:rPr>
                <w:noProof/>
                <w:webHidden/>
              </w:rPr>
              <w:fldChar w:fldCharType="begin"/>
            </w:r>
            <w:r w:rsidR="00646FAA">
              <w:rPr>
                <w:noProof/>
                <w:webHidden/>
              </w:rPr>
              <w:instrText xml:space="preserve"> PAGEREF _Toc363403309 \h </w:instrText>
            </w:r>
            <w:r>
              <w:rPr>
                <w:noProof/>
                <w:webHidden/>
              </w:rPr>
            </w:r>
            <w:r>
              <w:rPr>
                <w:noProof/>
                <w:webHidden/>
              </w:rPr>
              <w:fldChar w:fldCharType="separate"/>
            </w:r>
            <w:r w:rsidR="00646FAA">
              <w:rPr>
                <w:noProof/>
                <w:webHidden/>
              </w:rPr>
              <w:t>6</w:t>
            </w:r>
            <w:r>
              <w:rPr>
                <w:noProof/>
                <w:webHidden/>
              </w:rPr>
              <w:fldChar w:fldCharType="end"/>
            </w:r>
          </w:hyperlink>
        </w:p>
        <w:p w:rsidR="00646FAA" w:rsidRDefault="00153910">
          <w:pPr>
            <w:pStyle w:val="TOC1"/>
            <w:tabs>
              <w:tab w:val="left" w:pos="440"/>
              <w:tab w:val="right" w:leader="dot" w:pos="9350"/>
            </w:tabs>
            <w:rPr>
              <w:rFonts w:cstheme="minorBidi"/>
              <w:noProof/>
            </w:rPr>
          </w:pPr>
          <w:hyperlink w:anchor="_Toc363403310" w:history="1">
            <w:r w:rsidR="00646FAA" w:rsidRPr="00494900">
              <w:rPr>
                <w:rStyle w:val="Hyperlink"/>
                <w:b/>
                <w:noProof/>
              </w:rPr>
              <w:t>4</w:t>
            </w:r>
            <w:r w:rsidR="00646FAA">
              <w:rPr>
                <w:rFonts w:cstheme="minorBidi"/>
                <w:noProof/>
              </w:rPr>
              <w:tab/>
            </w:r>
            <w:r w:rsidR="00646FAA" w:rsidRPr="00494900">
              <w:rPr>
                <w:rStyle w:val="Hyperlink"/>
                <w:b/>
                <w:noProof/>
              </w:rPr>
              <w:t>OPERATIONAL EFFECTIVENESS</w:t>
            </w:r>
            <w:r w:rsidR="00646FAA">
              <w:rPr>
                <w:noProof/>
                <w:webHidden/>
              </w:rPr>
              <w:tab/>
            </w:r>
            <w:r>
              <w:rPr>
                <w:noProof/>
                <w:webHidden/>
              </w:rPr>
              <w:fldChar w:fldCharType="begin"/>
            </w:r>
            <w:r w:rsidR="00646FAA">
              <w:rPr>
                <w:noProof/>
                <w:webHidden/>
              </w:rPr>
              <w:instrText xml:space="preserve"> PAGEREF _Toc363403310 \h </w:instrText>
            </w:r>
            <w:r>
              <w:rPr>
                <w:noProof/>
                <w:webHidden/>
              </w:rPr>
            </w:r>
            <w:r>
              <w:rPr>
                <w:noProof/>
                <w:webHidden/>
              </w:rPr>
              <w:fldChar w:fldCharType="separate"/>
            </w:r>
            <w:r w:rsidR="00646FAA">
              <w:rPr>
                <w:noProof/>
                <w:webHidden/>
              </w:rPr>
              <w:t>6</w:t>
            </w:r>
            <w:r>
              <w:rPr>
                <w:noProof/>
                <w:webHidden/>
              </w:rPr>
              <w:fldChar w:fldCharType="end"/>
            </w:r>
          </w:hyperlink>
        </w:p>
        <w:p w:rsidR="00646FAA" w:rsidRDefault="00153910">
          <w:pPr>
            <w:pStyle w:val="TOC1"/>
            <w:tabs>
              <w:tab w:val="left" w:pos="440"/>
              <w:tab w:val="right" w:leader="dot" w:pos="9350"/>
            </w:tabs>
            <w:rPr>
              <w:rFonts w:cstheme="minorBidi"/>
              <w:noProof/>
            </w:rPr>
          </w:pPr>
          <w:hyperlink w:anchor="_Toc363403311" w:history="1">
            <w:r w:rsidR="00646FAA" w:rsidRPr="00494900">
              <w:rPr>
                <w:rStyle w:val="Hyperlink"/>
                <w:b/>
                <w:noProof/>
              </w:rPr>
              <w:t>5</w:t>
            </w:r>
            <w:r w:rsidR="00646FAA">
              <w:rPr>
                <w:rFonts w:cstheme="minorBidi"/>
                <w:noProof/>
              </w:rPr>
              <w:tab/>
            </w:r>
            <w:r w:rsidR="00646FAA" w:rsidRPr="00494900">
              <w:rPr>
                <w:rStyle w:val="Hyperlink"/>
                <w:b/>
                <w:noProof/>
              </w:rPr>
              <w:t>OPERATIONAL SUITABILITY</w:t>
            </w:r>
            <w:r w:rsidR="00646FAA">
              <w:rPr>
                <w:noProof/>
                <w:webHidden/>
              </w:rPr>
              <w:tab/>
            </w:r>
            <w:r>
              <w:rPr>
                <w:noProof/>
                <w:webHidden/>
              </w:rPr>
              <w:fldChar w:fldCharType="begin"/>
            </w:r>
            <w:r w:rsidR="00646FAA">
              <w:rPr>
                <w:noProof/>
                <w:webHidden/>
              </w:rPr>
              <w:instrText xml:space="preserve"> PAGEREF _Toc363403311 \h </w:instrText>
            </w:r>
            <w:r>
              <w:rPr>
                <w:noProof/>
                <w:webHidden/>
              </w:rPr>
            </w:r>
            <w:r>
              <w:rPr>
                <w:noProof/>
                <w:webHidden/>
              </w:rPr>
              <w:fldChar w:fldCharType="separate"/>
            </w:r>
            <w:r w:rsidR="00646FAA">
              <w:rPr>
                <w:noProof/>
                <w:webHidden/>
              </w:rPr>
              <w:t>6</w:t>
            </w:r>
            <w:r>
              <w:rPr>
                <w:noProof/>
                <w:webHidden/>
              </w:rPr>
              <w:fldChar w:fldCharType="end"/>
            </w:r>
          </w:hyperlink>
        </w:p>
        <w:p w:rsidR="00646FAA" w:rsidRDefault="00153910">
          <w:pPr>
            <w:pStyle w:val="TOC2"/>
            <w:tabs>
              <w:tab w:val="right" w:leader="dot" w:pos="9350"/>
            </w:tabs>
            <w:rPr>
              <w:rFonts w:cstheme="minorBidi"/>
              <w:noProof/>
            </w:rPr>
          </w:pPr>
          <w:hyperlink w:anchor="_Toc363403312" w:history="1">
            <w:r w:rsidR="00646FAA" w:rsidRPr="00494900">
              <w:rPr>
                <w:rStyle w:val="Hyperlink"/>
                <w:noProof/>
              </w:rPr>
              <w:t>S-TESTS</w:t>
            </w:r>
            <w:r w:rsidR="00646FAA">
              <w:rPr>
                <w:noProof/>
                <w:webHidden/>
              </w:rPr>
              <w:tab/>
            </w:r>
            <w:r>
              <w:rPr>
                <w:noProof/>
                <w:webHidden/>
              </w:rPr>
              <w:fldChar w:fldCharType="begin"/>
            </w:r>
            <w:r w:rsidR="00646FAA">
              <w:rPr>
                <w:noProof/>
                <w:webHidden/>
              </w:rPr>
              <w:instrText xml:space="preserve"> PAGEREF _Toc363403312 \h </w:instrText>
            </w:r>
            <w:r>
              <w:rPr>
                <w:noProof/>
                <w:webHidden/>
              </w:rPr>
            </w:r>
            <w:r>
              <w:rPr>
                <w:noProof/>
                <w:webHidden/>
              </w:rPr>
              <w:fldChar w:fldCharType="separate"/>
            </w:r>
            <w:r w:rsidR="00646FAA">
              <w:rPr>
                <w:noProof/>
                <w:webHidden/>
              </w:rPr>
              <w:t>6</w:t>
            </w:r>
            <w:r>
              <w:rPr>
                <w:noProof/>
                <w:webHidden/>
              </w:rPr>
              <w:fldChar w:fldCharType="end"/>
            </w:r>
          </w:hyperlink>
        </w:p>
        <w:p w:rsidR="00646FAA" w:rsidRDefault="00153910">
          <w:pPr>
            <w:pStyle w:val="TOC3"/>
            <w:tabs>
              <w:tab w:val="right" w:leader="dot" w:pos="9350"/>
            </w:tabs>
            <w:rPr>
              <w:rFonts w:cstheme="minorBidi"/>
              <w:noProof/>
            </w:rPr>
          </w:pPr>
          <w:hyperlink w:anchor="_Toc363403313" w:history="1">
            <w:r w:rsidR="00646FAA" w:rsidRPr="00494900">
              <w:rPr>
                <w:rStyle w:val="Hyperlink"/>
                <w:noProof/>
              </w:rPr>
              <w:t>COMPATIBILITY</w:t>
            </w:r>
            <w:r w:rsidR="00646FAA">
              <w:rPr>
                <w:noProof/>
                <w:webHidden/>
              </w:rPr>
              <w:tab/>
            </w:r>
            <w:r>
              <w:rPr>
                <w:noProof/>
                <w:webHidden/>
              </w:rPr>
              <w:fldChar w:fldCharType="begin"/>
            </w:r>
            <w:r w:rsidR="00646FAA">
              <w:rPr>
                <w:noProof/>
                <w:webHidden/>
              </w:rPr>
              <w:instrText xml:space="preserve"> PAGEREF _Toc363403313 \h </w:instrText>
            </w:r>
            <w:r>
              <w:rPr>
                <w:noProof/>
                <w:webHidden/>
              </w:rPr>
            </w:r>
            <w:r>
              <w:rPr>
                <w:noProof/>
                <w:webHidden/>
              </w:rPr>
              <w:fldChar w:fldCharType="separate"/>
            </w:r>
            <w:r w:rsidR="00646FAA">
              <w:rPr>
                <w:noProof/>
                <w:webHidden/>
              </w:rPr>
              <w:t>6</w:t>
            </w:r>
            <w:r>
              <w:rPr>
                <w:noProof/>
                <w:webHidden/>
              </w:rPr>
              <w:fldChar w:fldCharType="end"/>
            </w:r>
          </w:hyperlink>
        </w:p>
        <w:p w:rsidR="00646FAA" w:rsidRDefault="00153910">
          <w:pPr>
            <w:pStyle w:val="TOC3"/>
            <w:tabs>
              <w:tab w:val="right" w:leader="dot" w:pos="9350"/>
            </w:tabs>
            <w:rPr>
              <w:rFonts w:cstheme="minorBidi"/>
              <w:noProof/>
            </w:rPr>
          </w:pPr>
          <w:hyperlink w:anchor="_Toc363403314" w:history="1">
            <w:r w:rsidR="00646FAA" w:rsidRPr="00494900">
              <w:rPr>
                <w:rStyle w:val="Hyperlink"/>
                <w:noProof/>
              </w:rPr>
              <w:t>HUMAN FACTORS</w:t>
            </w:r>
            <w:r w:rsidR="00646FAA">
              <w:rPr>
                <w:noProof/>
                <w:webHidden/>
              </w:rPr>
              <w:tab/>
            </w:r>
            <w:r>
              <w:rPr>
                <w:noProof/>
                <w:webHidden/>
              </w:rPr>
              <w:fldChar w:fldCharType="begin"/>
            </w:r>
            <w:r w:rsidR="00646FAA">
              <w:rPr>
                <w:noProof/>
                <w:webHidden/>
              </w:rPr>
              <w:instrText xml:space="preserve"> PAGEREF _Toc363403314 \h </w:instrText>
            </w:r>
            <w:r>
              <w:rPr>
                <w:noProof/>
                <w:webHidden/>
              </w:rPr>
            </w:r>
            <w:r>
              <w:rPr>
                <w:noProof/>
                <w:webHidden/>
              </w:rPr>
              <w:fldChar w:fldCharType="separate"/>
            </w:r>
            <w:r w:rsidR="00646FAA">
              <w:rPr>
                <w:noProof/>
                <w:webHidden/>
              </w:rPr>
              <w:t>6</w:t>
            </w:r>
            <w:r>
              <w:rPr>
                <w:noProof/>
                <w:webHidden/>
              </w:rPr>
              <w:fldChar w:fldCharType="end"/>
            </w:r>
          </w:hyperlink>
        </w:p>
        <w:p w:rsidR="00646FAA" w:rsidRDefault="00153910">
          <w:pPr>
            <w:pStyle w:val="TOC1"/>
            <w:tabs>
              <w:tab w:val="left" w:pos="1320"/>
              <w:tab w:val="right" w:leader="dot" w:pos="9350"/>
            </w:tabs>
            <w:rPr>
              <w:rFonts w:cstheme="minorBidi"/>
              <w:noProof/>
            </w:rPr>
          </w:pPr>
          <w:hyperlink w:anchor="_Toc363403315" w:history="1">
            <w:r w:rsidR="00646FAA" w:rsidRPr="00494900">
              <w:rPr>
                <w:rStyle w:val="Hyperlink"/>
                <w:b/>
                <w:noProof/>
              </w:rPr>
              <w:t>ANNEX A:</w:t>
            </w:r>
            <w:r w:rsidR="00646FAA">
              <w:rPr>
                <w:rFonts w:cstheme="minorBidi"/>
                <w:noProof/>
              </w:rPr>
              <w:tab/>
            </w:r>
            <w:r w:rsidR="00646FAA" w:rsidRPr="00494900">
              <w:rPr>
                <w:rStyle w:val="Hyperlink"/>
                <w:b/>
                <w:noProof/>
              </w:rPr>
              <w:t>RESOURCE REQUIREMENTS</w:t>
            </w:r>
            <w:r w:rsidR="00646FAA">
              <w:rPr>
                <w:noProof/>
                <w:webHidden/>
              </w:rPr>
              <w:tab/>
            </w:r>
            <w:r>
              <w:rPr>
                <w:noProof/>
                <w:webHidden/>
              </w:rPr>
              <w:fldChar w:fldCharType="begin"/>
            </w:r>
            <w:r w:rsidR="00646FAA">
              <w:rPr>
                <w:noProof/>
                <w:webHidden/>
              </w:rPr>
              <w:instrText xml:space="preserve"> PAGEREF _Toc363403315 \h </w:instrText>
            </w:r>
            <w:r>
              <w:rPr>
                <w:noProof/>
                <w:webHidden/>
              </w:rPr>
            </w:r>
            <w:r>
              <w:rPr>
                <w:noProof/>
                <w:webHidden/>
              </w:rPr>
              <w:fldChar w:fldCharType="separate"/>
            </w:r>
            <w:r w:rsidR="00646FAA">
              <w:rPr>
                <w:noProof/>
                <w:webHidden/>
              </w:rPr>
              <w:t>6</w:t>
            </w:r>
            <w:r>
              <w:rPr>
                <w:noProof/>
                <w:webHidden/>
              </w:rPr>
              <w:fldChar w:fldCharType="end"/>
            </w:r>
          </w:hyperlink>
        </w:p>
        <w:p w:rsidR="00646FAA" w:rsidRDefault="00153910">
          <w:pPr>
            <w:pStyle w:val="TOC1"/>
            <w:tabs>
              <w:tab w:val="left" w:pos="1320"/>
              <w:tab w:val="right" w:leader="dot" w:pos="9350"/>
            </w:tabs>
            <w:rPr>
              <w:rFonts w:cstheme="minorBidi"/>
              <w:noProof/>
            </w:rPr>
          </w:pPr>
          <w:hyperlink w:anchor="_Toc363403316" w:history="1">
            <w:r w:rsidR="00646FAA" w:rsidRPr="00494900">
              <w:rPr>
                <w:rStyle w:val="Hyperlink"/>
                <w:b/>
                <w:noProof/>
              </w:rPr>
              <w:t>ANNEX B:</w:t>
            </w:r>
            <w:r w:rsidR="00646FAA">
              <w:rPr>
                <w:rFonts w:cstheme="minorBidi"/>
                <w:noProof/>
              </w:rPr>
              <w:tab/>
            </w:r>
            <w:r w:rsidR="00646FAA" w:rsidRPr="00494900">
              <w:rPr>
                <w:rStyle w:val="Hyperlink"/>
                <w:b/>
                <w:noProof/>
              </w:rPr>
              <w:t>DATA SHEETS AND QUESTIONNAIRES</w:t>
            </w:r>
            <w:r w:rsidR="00646FAA">
              <w:rPr>
                <w:noProof/>
                <w:webHidden/>
              </w:rPr>
              <w:tab/>
            </w:r>
            <w:r>
              <w:rPr>
                <w:noProof/>
                <w:webHidden/>
              </w:rPr>
              <w:fldChar w:fldCharType="begin"/>
            </w:r>
            <w:r w:rsidR="00646FAA">
              <w:rPr>
                <w:noProof/>
                <w:webHidden/>
              </w:rPr>
              <w:instrText xml:space="preserve"> PAGEREF _Toc363403316 \h </w:instrText>
            </w:r>
            <w:r>
              <w:rPr>
                <w:noProof/>
                <w:webHidden/>
              </w:rPr>
            </w:r>
            <w:r>
              <w:rPr>
                <w:noProof/>
                <w:webHidden/>
              </w:rPr>
              <w:fldChar w:fldCharType="separate"/>
            </w:r>
            <w:r w:rsidR="00646FAA">
              <w:rPr>
                <w:noProof/>
                <w:webHidden/>
              </w:rPr>
              <w:t>6</w:t>
            </w:r>
            <w:r>
              <w:rPr>
                <w:noProof/>
                <w:webHidden/>
              </w:rPr>
              <w:fldChar w:fldCharType="end"/>
            </w:r>
          </w:hyperlink>
        </w:p>
        <w:p w:rsidR="00646FAA" w:rsidRDefault="00153910">
          <w:pPr>
            <w:pStyle w:val="TOC1"/>
            <w:tabs>
              <w:tab w:val="left" w:pos="1100"/>
              <w:tab w:val="right" w:leader="dot" w:pos="9350"/>
            </w:tabs>
            <w:rPr>
              <w:rFonts w:cstheme="minorBidi"/>
              <w:noProof/>
            </w:rPr>
          </w:pPr>
          <w:hyperlink w:anchor="_Toc363403317" w:history="1">
            <w:r w:rsidR="00646FAA" w:rsidRPr="00494900">
              <w:rPr>
                <w:rStyle w:val="Hyperlink"/>
                <w:b/>
                <w:noProof/>
              </w:rPr>
              <w:t>ANNEX C:</w:t>
            </w:r>
            <w:r w:rsidR="00646FAA">
              <w:rPr>
                <w:rFonts w:cstheme="minorBidi"/>
                <w:noProof/>
              </w:rPr>
              <w:tab/>
            </w:r>
            <w:r w:rsidR="00646FAA" w:rsidRPr="00494900">
              <w:rPr>
                <w:rStyle w:val="Hyperlink"/>
                <w:b/>
                <w:noProof/>
              </w:rPr>
              <w:t>OMITTED</w:t>
            </w:r>
            <w:r w:rsidR="00646FAA">
              <w:rPr>
                <w:noProof/>
                <w:webHidden/>
              </w:rPr>
              <w:tab/>
            </w:r>
            <w:r>
              <w:rPr>
                <w:noProof/>
                <w:webHidden/>
              </w:rPr>
              <w:fldChar w:fldCharType="begin"/>
            </w:r>
            <w:r w:rsidR="00646FAA">
              <w:rPr>
                <w:noProof/>
                <w:webHidden/>
              </w:rPr>
              <w:instrText xml:space="preserve"> PAGEREF _Toc363403317 \h </w:instrText>
            </w:r>
            <w:r>
              <w:rPr>
                <w:noProof/>
                <w:webHidden/>
              </w:rPr>
            </w:r>
            <w:r>
              <w:rPr>
                <w:noProof/>
                <w:webHidden/>
              </w:rPr>
              <w:fldChar w:fldCharType="separate"/>
            </w:r>
            <w:r w:rsidR="00646FAA">
              <w:rPr>
                <w:noProof/>
                <w:webHidden/>
              </w:rPr>
              <w:t>7</w:t>
            </w:r>
            <w:r>
              <w:rPr>
                <w:noProof/>
                <w:webHidden/>
              </w:rPr>
              <w:fldChar w:fldCharType="end"/>
            </w:r>
          </w:hyperlink>
        </w:p>
        <w:p w:rsidR="00646FAA" w:rsidRDefault="00153910">
          <w:pPr>
            <w:pStyle w:val="TOC1"/>
            <w:tabs>
              <w:tab w:val="left" w:pos="1320"/>
              <w:tab w:val="right" w:leader="dot" w:pos="9350"/>
            </w:tabs>
            <w:rPr>
              <w:rFonts w:cstheme="minorBidi"/>
              <w:noProof/>
            </w:rPr>
          </w:pPr>
          <w:hyperlink w:anchor="_Toc363403318" w:history="1">
            <w:r w:rsidR="00646FAA" w:rsidRPr="00494900">
              <w:rPr>
                <w:rStyle w:val="Hyperlink"/>
                <w:b/>
                <w:noProof/>
              </w:rPr>
              <w:t>ANNEX D:</w:t>
            </w:r>
            <w:r w:rsidR="00646FAA">
              <w:rPr>
                <w:rFonts w:cstheme="minorBidi"/>
                <w:noProof/>
              </w:rPr>
              <w:tab/>
            </w:r>
            <w:r w:rsidR="00646FAA" w:rsidRPr="00494900">
              <w:rPr>
                <w:rStyle w:val="Hyperlink"/>
                <w:b/>
                <w:noProof/>
              </w:rPr>
              <w:t>DATA ANALYSIS PLAN</w:t>
            </w:r>
            <w:r w:rsidR="00646FAA">
              <w:rPr>
                <w:noProof/>
                <w:webHidden/>
              </w:rPr>
              <w:tab/>
            </w:r>
            <w:r>
              <w:rPr>
                <w:noProof/>
                <w:webHidden/>
              </w:rPr>
              <w:fldChar w:fldCharType="begin"/>
            </w:r>
            <w:r w:rsidR="00646FAA">
              <w:rPr>
                <w:noProof/>
                <w:webHidden/>
              </w:rPr>
              <w:instrText xml:space="preserve"> PAGEREF _Toc363403318 \h </w:instrText>
            </w:r>
            <w:r>
              <w:rPr>
                <w:noProof/>
                <w:webHidden/>
              </w:rPr>
            </w:r>
            <w:r>
              <w:rPr>
                <w:noProof/>
                <w:webHidden/>
              </w:rPr>
              <w:fldChar w:fldCharType="separate"/>
            </w:r>
            <w:r w:rsidR="00646FAA">
              <w:rPr>
                <w:noProof/>
                <w:webHidden/>
              </w:rPr>
              <w:t>7</w:t>
            </w:r>
            <w:r>
              <w:rPr>
                <w:noProof/>
                <w:webHidden/>
              </w:rPr>
              <w:fldChar w:fldCharType="end"/>
            </w:r>
          </w:hyperlink>
        </w:p>
        <w:p w:rsidR="00756073" w:rsidRDefault="00153910">
          <w:r>
            <w:rPr>
              <w:b/>
              <w:bCs/>
              <w:noProof/>
            </w:rPr>
            <w:fldChar w:fldCharType="end"/>
          </w:r>
        </w:p>
      </w:sdtContent>
    </w:sdt>
    <w:p w:rsidR="00DF33AC" w:rsidRDefault="00DF33AC">
      <w:pPr>
        <w:rPr>
          <w:rFonts w:ascii="Times New Roman" w:hAnsi="Times New Roman" w:cs="Times New Roman"/>
        </w:rPr>
        <w:sectPr w:rsidR="00DF33AC" w:rsidSect="0069447F">
          <w:pgSz w:w="12240" w:h="15840"/>
          <w:pgMar w:top="1440" w:right="1440" w:bottom="1440" w:left="1440" w:header="720" w:footer="720" w:gutter="0"/>
          <w:cols w:space="720"/>
          <w:docGrid w:linePitch="360"/>
        </w:sectPr>
      </w:pPr>
    </w:p>
    <w:p w:rsidR="00142B59" w:rsidRDefault="00153910" w:rsidP="00C13FAF">
      <w:pPr>
        <w:pStyle w:val="TableofFigures"/>
      </w:pPr>
      <w:r>
        <w:lastRenderedPageBreak/>
        <w:fldChar w:fldCharType="begin"/>
      </w:r>
      <w:r w:rsidR="00DF33AC">
        <w:instrText xml:space="preserve"> TOC \h \z \c "Figure" </w:instrText>
      </w:r>
      <w:r>
        <w:fldChar w:fldCharType="separate"/>
      </w:r>
      <w:r w:rsidR="00DF33AC">
        <w:t>No table of figures entries found.</w:t>
      </w:r>
      <w:r>
        <w:fldChar w:fldCharType="end"/>
      </w:r>
    </w:p>
    <w:p w:rsidR="00DF33AC" w:rsidRDefault="00DF33AC">
      <w:pPr>
        <w:rPr>
          <w:rFonts w:ascii="Times New Roman" w:hAnsi="Times New Roman" w:cs="Times New Roman"/>
        </w:rPr>
      </w:pPr>
    </w:p>
    <w:p w:rsidR="00DF33AC" w:rsidRDefault="00DF33AC">
      <w:pPr>
        <w:rPr>
          <w:rFonts w:ascii="Times New Roman" w:hAnsi="Times New Roman" w:cs="Times New Roman"/>
        </w:rPr>
        <w:sectPr w:rsidR="00DF33AC" w:rsidSect="0069447F">
          <w:pgSz w:w="12240" w:h="15840"/>
          <w:pgMar w:top="1440" w:right="1440" w:bottom="1440" w:left="1440" w:header="720" w:footer="720" w:gutter="0"/>
          <w:cols w:space="720"/>
          <w:docGrid w:linePitch="360"/>
        </w:sectPr>
      </w:pPr>
    </w:p>
    <w:p w:rsidR="00DF33AC" w:rsidRDefault="00DF33AC" w:rsidP="00C13FAF">
      <w:pPr>
        <w:pStyle w:val="TableofFigures"/>
      </w:pPr>
      <w:r>
        <w:lastRenderedPageBreak/>
        <w:br w:type="page"/>
      </w:r>
    </w:p>
    <w:p w:rsidR="00DF33AC" w:rsidRDefault="00DF33AC">
      <w:pPr>
        <w:rPr>
          <w:rFonts w:ascii="Times New Roman" w:hAnsi="Times New Roman" w:cs="Times New Roman"/>
        </w:rPr>
      </w:pPr>
      <w:r>
        <w:rPr>
          <w:rFonts w:ascii="Times New Roman" w:hAnsi="Times New Roman" w:cs="Times New Roman"/>
        </w:rPr>
        <w:lastRenderedPageBreak/>
        <w:t>Tables</w:t>
      </w:r>
    </w:p>
    <w:p w:rsidR="00DF33AC" w:rsidRDefault="00DF33AC">
      <w:pPr>
        <w:rPr>
          <w:rFonts w:ascii="Times New Roman" w:hAnsi="Times New Roman" w:cs="Times New Roman"/>
        </w:rPr>
      </w:pPr>
    </w:p>
    <w:p w:rsidR="00C13FAF" w:rsidRDefault="00153910" w:rsidP="00C13FAF">
      <w:pPr>
        <w:pStyle w:val="TableofFigures"/>
      </w:pPr>
      <w:r w:rsidRPr="00885D85">
        <w:fldChar w:fldCharType="begin"/>
      </w:r>
      <w:r w:rsidR="00C13FAF" w:rsidRPr="00885D85">
        <w:instrText xml:space="preserve"> TOC \t "Table Caption" \c </w:instrText>
      </w:r>
      <w:r w:rsidRPr="00885D85">
        <w:fldChar w:fldCharType="separate"/>
      </w:r>
      <w:r w:rsidR="00C13FAF">
        <w:rPr>
          <w:b/>
          <w:bCs/>
        </w:rPr>
        <w:t>No table of figures entries found.</w:t>
      </w:r>
      <w:r w:rsidRPr="00885D85">
        <w:fldChar w:fldCharType="end"/>
      </w:r>
    </w:p>
    <w:p w:rsidR="00C13FAF" w:rsidRPr="000544D8" w:rsidRDefault="00C13FAF" w:rsidP="00C13FAF"/>
    <w:p w:rsidR="00C13FAF" w:rsidRDefault="00C13FAF" w:rsidP="00C13FAF">
      <w:pPr>
        <w:rPr>
          <w:rFonts w:ascii="Times New Roman" w:hAnsi="Times New Roman" w:cs="Times New Roman"/>
        </w:rPr>
        <w:sectPr w:rsidR="00C13FAF" w:rsidSect="00DF33AC">
          <w:type w:val="continuous"/>
          <w:pgSz w:w="12240" w:h="15840"/>
          <w:pgMar w:top="1440" w:right="1440" w:bottom="1440" w:left="1440" w:header="720" w:footer="720" w:gutter="0"/>
          <w:cols w:space="720"/>
          <w:docGrid w:linePitch="360"/>
        </w:sectPr>
      </w:pPr>
    </w:p>
    <w:p w:rsidR="00DF33AC" w:rsidRPr="001D76EB" w:rsidRDefault="00646FAA" w:rsidP="005B6100">
      <w:pPr>
        <w:pStyle w:val="Heading1"/>
        <w:jc w:val="center"/>
        <w:rPr>
          <w:b/>
        </w:rPr>
      </w:pPr>
      <w:bookmarkStart w:id="0" w:name="_Toc363403295"/>
      <w:r>
        <w:rPr>
          <w:b/>
        </w:rPr>
        <w:lastRenderedPageBreak/>
        <w:t>1</w:t>
      </w:r>
      <w:r>
        <w:rPr>
          <w:b/>
        </w:rPr>
        <w:tab/>
      </w:r>
      <w:r w:rsidR="00DF33AC" w:rsidRPr="001D76EB">
        <w:rPr>
          <w:b/>
        </w:rPr>
        <w:t>INTRODUCTION</w:t>
      </w:r>
      <w:bookmarkEnd w:id="0"/>
    </w:p>
    <w:p w:rsidR="00DF33AC" w:rsidRDefault="00DF33AC">
      <w:pPr>
        <w:rPr>
          <w:rFonts w:ascii="Times New Roman" w:hAnsi="Times New Roman" w:cs="Times New Roman"/>
        </w:rPr>
      </w:pPr>
    </w:p>
    <w:p w:rsidR="001D76EB" w:rsidRDefault="001D76EB" w:rsidP="001D76EB">
      <w:pPr>
        <w:pStyle w:val="Heading2"/>
      </w:pPr>
      <w:bookmarkStart w:id="1" w:name="_Toc363403296"/>
      <w:r>
        <w:t>PURPOSE</w:t>
      </w:r>
      <w:bookmarkEnd w:id="1"/>
    </w:p>
    <w:p w:rsidR="00DF33AC" w:rsidRDefault="00C13FAF">
      <w:pPr>
        <w:rPr>
          <w:rFonts w:ascii="Times New Roman" w:hAnsi="Times New Roman" w:cs="Times New Roman"/>
        </w:rPr>
      </w:pPr>
      <w:r>
        <w:rPr>
          <w:rFonts w:ascii="Times New Roman" w:hAnsi="Times New Roman" w:cs="Times New Roman"/>
        </w:rPr>
        <w:t xml:space="preserve">This test plan project documents (UAV) test planning for </w:t>
      </w:r>
      <w:r w:rsidR="005B6100">
        <w:rPr>
          <w:rFonts w:ascii="Times New Roman" w:hAnsi="Times New Roman" w:cs="Times New Roman"/>
        </w:rPr>
        <w:t>its many capabilities.  The (UAV) program is an ACAT ID program and is listed on the OSD T&amp;E Oversight List.  The Joint Requirements Oversight Council (JROC) approved a Capabilities Production Document (CPD) for the (UAV) in July 2013.  The CPD forms the basis of the technical requirements for the expected performance of this weapon system.</w:t>
      </w:r>
    </w:p>
    <w:p w:rsidR="001D76EB" w:rsidRDefault="001D76EB">
      <w:pPr>
        <w:rPr>
          <w:rFonts w:ascii="Times New Roman" w:hAnsi="Times New Roman" w:cs="Times New Roman"/>
        </w:rPr>
      </w:pPr>
    </w:p>
    <w:p w:rsidR="001D76EB" w:rsidRPr="001D76EB" w:rsidRDefault="001D76EB" w:rsidP="001D76EB">
      <w:pPr>
        <w:pStyle w:val="Heading2"/>
      </w:pPr>
      <w:bookmarkStart w:id="2" w:name="_Toc363403297"/>
      <w:r w:rsidRPr="001D76EB">
        <w:t>SYSTEM DESCRIPTION</w:t>
      </w:r>
      <w:bookmarkEnd w:id="2"/>
    </w:p>
    <w:p w:rsidR="001D76EB" w:rsidRDefault="001D76EB">
      <w:pPr>
        <w:rPr>
          <w:rFonts w:ascii="Times New Roman" w:hAnsi="Times New Roman" w:cs="Times New Roman"/>
        </w:rPr>
      </w:pPr>
      <w:r>
        <w:rPr>
          <w:rFonts w:ascii="Times New Roman" w:hAnsi="Times New Roman" w:cs="Times New Roman"/>
        </w:rPr>
        <w:t>The (</w:t>
      </w:r>
      <w:r w:rsidR="005B6100">
        <w:rPr>
          <w:rFonts w:ascii="Times New Roman" w:hAnsi="Times New Roman" w:cs="Times New Roman"/>
        </w:rPr>
        <w:t>UAV</w:t>
      </w:r>
      <w:r>
        <w:rPr>
          <w:rFonts w:ascii="Times New Roman" w:hAnsi="Times New Roman" w:cs="Times New Roman"/>
        </w:rPr>
        <w:t xml:space="preserve">) is a </w:t>
      </w:r>
      <w:r w:rsidR="00A00B9D">
        <w:rPr>
          <w:rFonts w:ascii="Times New Roman" w:hAnsi="Times New Roman" w:cs="Times New Roman"/>
        </w:rPr>
        <w:t>high altitude, long range</w:t>
      </w:r>
      <w:r w:rsidR="00081EC8">
        <w:rPr>
          <w:rFonts w:ascii="Times New Roman" w:hAnsi="Times New Roman" w:cs="Times New Roman"/>
        </w:rPr>
        <w:t xml:space="preserve">, all-weather </w:t>
      </w:r>
      <w:r w:rsidR="00A00B9D">
        <w:rPr>
          <w:rFonts w:ascii="Times New Roman" w:hAnsi="Times New Roman" w:cs="Times New Roman"/>
        </w:rPr>
        <w:t>unmanned aerial vehicle</w:t>
      </w:r>
      <w:r w:rsidR="005B6100">
        <w:rPr>
          <w:rFonts w:ascii="Times New Roman" w:hAnsi="Times New Roman" w:cs="Times New Roman"/>
        </w:rPr>
        <w:t xml:space="preserve"> used to provide intelligence, surveillance and reconnaissance</w:t>
      </w:r>
      <w:r w:rsidR="00732F96">
        <w:rPr>
          <w:rFonts w:ascii="Times New Roman" w:hAnsi="Times New Roman" w:cs="Times New Roman"/>
        </w:rPr>
        <w:t xml:space="preserve"> with </w:t>
      </w:r>
      <w:r w:rsidR="005B6100">
        <w:rPr>
          <w:rFonts w:ascii="Times New Roman" w:hAnsi="Times New Roman" w:cs="Times New Roman"/>
        </w:rPr>
        <w:t>an extended</w:t>
      </w:r>
      <w:r w:rsidR="00732F96">
        <w:rPr>
          <w:rFonts w:ascii="Times New Roman" w:hAnsi="Times New Roman" w:cs="Times New Roman"/>
        </w:rPr>
        <w:t xml:space="preserve"> strike capability</w:t>
      </w:r>
      <w:r w:rsidR="00A00B9D">
        <w:rPr>
          <w:rFonts w:ascii="Times New Roman" w:hAnsi="Times New Roman" w:cs="Times New Roman"/>
        </w:rPr>
        <w:t>.  The (</w:t>
      </w:r>
      <w:r w:rsidR="005B6100">
        <w:rPr>
          <w:rFonts w:ascii="Times New Roman" w:hAnsi="Times New Roman" w:cs="Times New Roman"/>
        </w:rPr>
        <w:t>UAV</w:t>
      </w:r>
      <w:r w:rsidR="00A00B9D">
        <w:rPr>
          <w:rFonts w:ascii="Times New Roman" w:hAnsi="Times New Roman" w:cs="Times New Roman"/>
        </w:rPr>
        <w:t xml:space="preserve">) is equipped with sensors, cameras, </w:t>
      </w:r>
      <w:r w:rsidR="005B6100">
        <w:rPr>
          <w:rFonts w:ascii="Times New Roman" w:hAnsi="Times New Roman" w:cs="Times New Roman"/>
        </w:rPr>
        <w:t xml:space="preserve">aperture radar </w:t>
      </w:r>
      <w:r w:rsidR="00A00B9D">
        <w:rPr>
          <w:rFonts w:ascii="Times New Roman" w:hAnsi="Times New Roman" w:cs="Times New Roman"/>
        </w:rPr>
        <w:t>and an electronic warfare countermeasure suite.  It is a powered by a single engine and can fly up to (</w:t>
      </w:r>
      <w:r w:rsidR="005B6100">
        <w:rPr>
          <w:rFonts w:ascii="Times New Roman" w:hAnsi="Times New Roman" w:cs="Times New Roman"/>
        </w:rPr>
        <w:t>UAV</w:t>
      </w:r>
      <w:r w:rsidR="00A00B9D">
        <w:rPr>
          <w:rFonts w:ascii="Times New Roman" w:hAnsi="Times New Roman" w:cs="Times New Roman"/>
        </w:rPr>
        <w:t xml:space="preserve">) nautical miles to its target area, loiter overhead for </w:t>
      </w:r>
      <w:r w:rsidR="00732F96">
        <w:rPr>
          <w:rFonts w:ascii="Times New Roman" w:hAnsi="Times New Roman" w:cs="Times New Roman"/>
        </w:rPr>
        <w:t>60</w:t>
      </w:r>
      <w:r w:rsidR="00A00B9D">
        <w:rPr>
          <w:rFonts w:ascii="Times New Roman" w:hAnsi="Times New Roman" w:cs="Times New Roman"/>
        </w:rPr>
        <w:t xml:space="preserve"> hours then return to its origin</w:t>
      </w:r>
      <w:r w:rsidR="005B6100">
        <w:rPr>
          <w:rFonts w:ascii="Times New Roman" w:hAnsi="Times New Roman" w:cs="Times New Roman"/>
        </w:rPr>
        <w:t xml:space="preserve"> without needing to be refueled</w:t>
      </w:r>
      <w:r w:rsidR="00A00B9D">
        <w:rPr>
          <w:rFonts w:ascii="Times New Roman" w:hAnsi="Times New Roman" w:cs="Times New Roman"/>
        </w:rPr>
        <w:t>.</w:t>
      </w:r>
      <w:r w:rsidR="00460787">
        <w:rPr>
          <w:rFonts w:ascii="Times New Roman" w:hAnsi="Times New Roman" w:cs="Times New Roman"/>
        </w:rPr>
        <w:t xml:space="preserve">  </w:t>
      </w:r>
    </w:p>
    <w:p w:rsidR="00DF33AC" w:rsidRPr="001D76EB" w:rsidRDefault="00646FAA" w:rsidP="005B6100">
      <w:pPr>
        <w:pStyle w:val="Heading1"/>
        <w:jc w:val="center"/>
        <w:rPr>
          <w:b/>
        </w:rPr>
      </w:pPr>
      <w:bookmarkStart w:id="3" w:name="_Toc363403298"/>
      <w:r>
        <w:rPr>
          <w:b/>
        </w:rPr>
        <w:t>2</w:t>
      </w:r>
      <w:r>
        <w:rPr>
          <w:b/>
        </w:rPr>
        <w:tab/>
      </w:r>
      <w:r w:rsidR="00DF33AC" w:rsidRPr="001D76EB">
        <w:rPr>
          <w:b/>
        </w:rPr>
        <w:t>MISSION NEED</w:t>
      </w:r>
      <w:r w:rsidR="001D76EB" w:rsidRPr="001D76EB">
        <w:rPr>
          <w:b/>
        </w:rPr>
        <w:t xml:space="preserve"> and OPERATIONAL REQUIREMENT</w:t>
      </w:r>
      <w:bookmarkEnd w:id="3"/>
    </w:p>
    <w:p w:rsidR="00DF33AC" w:rsidRDefault="00DF33AC">
      <w:pPr>
        <w:rPr>
          <w:rFonts w:ascii="Times New Roman" w:hAnsi="Times New Roman" w:cs="Times New Roman"/>
        </w:rPr>
      </w:pPr>
    </w:p>
    <w:p w:rsidR="00DF33AC" w:rsidRDefault="001D76EB" w:rsidP="001D76EB">
      <w:pPr>
        <w:pStyle w:val="Heading2"/>
      </w:pPr>
      <w:bookmarkStart w:id="4" w:name="_Toc363403299"/>
      <w:r>
        <w:t>MISSION NEED</w:t>
      </w:r>
      <w:bookmarkEnd w:id="4"/>
    </w:p>
    <w:p w:rsidR="001D76EB" w:rsidRDefault="00350FCB">
      <w:pPr>
        <w:rPr>
          <w:rFonts w:ascii="Times New Roman" w:hAnsi="Times New Roman" w:cs="Times New Roman"/>
        </w:rPr>
      </w:pPr>
      <w:r>
        <w:rPr>
          <w:rFonts w:ascii="Times New Roman" w:hAnsi="Times New Roman" w:cs="Times New Roman"/>
        </w:rPr>
        <w:t>The CJCS and the CIA ha</w:t>
      </w:r>
      <w:r w:rsidR="00460787">
        <w:rPr>
          <w:rFonts w:ascii="Times New Roman" w:hAnsi="Times New Roman" w:cs="Times New Roman"/>
        </w:rPr>
        <w:t>ve</w:t>
      </w:r>
      <w:r>
        <w:rPr>
          <w:rFonts w:ascii="Times New Roman" w:hAnsi="Times New Roman" w:cs="Times New Roman"/>
        </w:rPr>
        <w:t xml:space="preserve"> determined that </w:t>
      </w:r>
      <w:proofErr w:type="gramStart"/>
      <w:r>
        <w:rPr>
          <w:rFonts w:ascii="Times New Roman" w:hAnsi="Times New Roman" w:cs="Times New Roman"/>
        </w:rPr>
        <w:t>a</w:t>
      </w:r>
      <w:proofErr w:type="gramEnd"/>
      <w:r>
        <w:rPr>
          <w:rFonts w:ascii="Times New Roman" w:hAnsi="Times New Roman" w:cs="Times New Roman"/>
        </w:rPr>
        <w:t xml:space="preserve"> </w:t>
      </w:r>
      <w:r w:rsidR="0062544F">
        <w:rPr>
          <w:rFonts w:ascii="Times New Roman" w:hAnsi="Times New Roman" w:cs="Times New Roman"/>
        </w:rPr>
        <w:t xml:space="preserve">unmanned aerial vehicles are a serious tool to the war on terror.  The need </w:t>
      </w:r>
      <w:r>
        <w:rPr>
          <w:rFonts w:ascii="Times New Roman" w:hAnsi="Times New Roman" w:cs="Times New Roman"/>
        </w:rPr>
        <w:t xml:space="preserve">exists to </w:t>
      </w:r>
      <w:r w:rsidR="0062544F">
        <w:rPr>
          <w:rFonts w:ascii="Times New Roman" w:hAnsi="Times New Roman" w:cs="Times New Roman"/>
        </w:rPr>
        <w:t xml:space="preserve">for 24 hour </w:t>
      </w:r>
      <w:r>
        <w:rPr>
          <w:rFonts w:ascii="Times New Roman" w:hAnsi="Times New Roman" w:cs="Times New Roman"/>
        </w:rPr>
        <w:t>data</w:t>
      </w:r>
      <w:r w:rsidR="0062544F">
        <w:rPr>
          <w:rFonts w:ascii="Times New Roman" w:hAnsi="Times New Roman" w:cs="Times New Roman"/>
        </w:rPr>
        <w:t xml:space="preserve"> collection</w:t>
      </w:r>
      <w:r>
        <w:rPr>
          <w:rFonts w:ascii="Times New Roman" w:hAnsi="Times New Roman" w:cs="Times New Roman"/>
        </w:rPr>
        <w:t>, target</w:t>
      </w:r>
      <w:r w:rsidR="0062544F">
        <w:rPr>
          <w:rFonts w:ascii="Times New Roman" w:hAnsi="Times New Roman" w:cs="Times New Roman"/>
        </w:rPr>
        <w:t>ing</w:t>
      </w:r>
      <w:r>
        <w:rPr>
          <w:rFonts w:ascii="Times New Roman" w:hAnsi="Times New Roman" w:cs="Times New Roman"/>
        </w:rPr>
        <w:t xml:space="preserve"> and strike within the (XXX) operational arena in support of (XXX level) operations at distances of up to (XXX) from the main body of forces and to do so in near real time response to stated needs from the operational commander.  </w:t>
      </w:r>
      <w:r w:rsidR="0062544F">
        <w:rPr>
          <w:rFonts w:ascii="Times New Roman" w:hAnsi="Times New Roman" w:cs="Times New Roman"/>
        </w:rPr>
        <w:t xml:space="preserve">Joint Force commanders seek to deploy a </w:t>
      </w:r>
      <w:r w:rsidR="00867065">
        <w:rPr>
          <w:rFonts w:ascii="Times New Roman" w:hAnsi="Times New Roman" w:cs="Times New Roman"/>
        </w:rPr>
        <w:t>new</w:t>
      </w:r>
      <w:r w:rsidR="0062544F">
        <w:rPr>
          <w:rFonts w:ascii="Times New Roman" w:hAnsi="Times New Roman" w:cs="Times New Roman"/>
        </w:rPr>
        <w:t xml:space="preserve"> survivable unmanned aerial weapon system</w:t>
      </w:r>
      <w:bookmarkStart w:id="5" w:name="_GoBack"/>
      <w:bookmarkEnd w:id="5"/>
      <w:r w:rsidR="0062544F">
        <w:rPr>
          <w:rFonts w:ascii="Times New Roman" w:hAnsi="Times New Roman" w:cs="Times New Roman"/>
        </w:rPr>
        <w:t xml:space="preserve"> to fill capability gaps from the aging MQ-1 Predator and the RQ1A Global Hawk.</w:t>
      </w:r>
    </w:p>
    <w:p w:rsidR="001D76EB" w:rsidRDefault="001D76EB">
      <w:pPr>
        <w:rPr>
          <w:rFonts w:ascii="Times New Roman" w:hAnsi="Times New Roman" w:cs="Times New Roman"/>
        </w:rPr>
      </w:pPr>
    </w:p>
    <w:p w:rsidR="001D76EB" w:rsidRDefault="001D76EB" w:rsidP="001D76EB">
      <w:pPr>
        <w:pStyle w:val="Heading2"/>
      </w:pPr>
      <w:bookmarkStart w:id="6" w:name="_Toc363403300"/>
      <w:r>
        <w:t>OPERATIONAL REQUIREMENT</w:t>
      </w:r>
      <w:r w:rsidR="00350FCB">
        <w:t>S</w:t>
      </w:r>
      <w:bookmarkEnd w:id="6"/>
    </w:p>
    <w:p w:rsidR="0062544F" w:rsidRDefault="0062544F">
      <w:pPr>
        <w:rPr>
          <w:rFonts w:ascii="Times New Roman" w:hAnsi="Times New Roman" w:cs="Times New Roman"/>
        </w:rPr>
      </w:pPr>
      <w:r>
        <w:rPr>
          <w:rFonts w:ascii="Times New Roman" w:hAnsi="Times New Roman" w:cs="Times New Roman"/>
        </w:rPr>
        <w:t>This test plan addresses the following operational requirements:</w:t>
      </w:r>
    </w:p>
    <w:p w:rsidR="0062544F" w:rsidRDefault="0062544F">
      <w:pPr>
        <w:rPr>
          <w:rFonts w:ascii="Times New Roman" w:hAnsi="Times New Roman" w:cs="Times New Roman"/>
        </w:rPr>
      </w:pPr>
    </w:p>
    <w:p w:rsidR="001D76EB" w:rsidRDefault="00350FCB">
      <w:pPr>
        <w:rPr>
          <w:rFonts w:ascii="Times New Roman" w:hAnsi="Times New Roman" w:cs="Times New Roman"/>
        </w:rPr>
      </w:pPr>
      <w:r>
        <w:rPr>
          <w:rFonts w:ascii="Times New Roman" w:hAnsi="Times New Roman" w:cs="Times New Roman"/>
        </w:rPr>
        <w:t>The (</w:t>
      </w:r>
      <w:r w:rsidR="00F508BD">
        <w:rPr>
          <w:rFonts w:ascii="Times New Roman" w:hAnsi="Times New Roman" w:cs="Times New Roman"/>
        </w:rPr>
        <w:t>UAV Name</w:t>
      </w:r>
      <w:r>
        <w:rPr>
          <w:rFonts w:ascii="Times New Roman" w:hAnsi="Times New Roman" w:cs="Times New Roman"/>
        </w:rPr>
        <w:t xml:space="preserve">) shall be </w:t>
      </w:r>
      <w:r w:rsidR="00646FAA">
        <w:rPr>
          <w:rFonts w:ascii="Times New Roman" w:hAnsi="Times New Roman" w:cs="Times New Roman"/>
        </w:rPr>
        <w:t>flown</w:t>
      </w:r>
      <w:r>
        <w:rPr>
          <w:rFonts w:ascii="Times New Roman" w:hAnsi="Times New Roman" w:cs="Times New Roman"/>
        </w:rPr>
        <w:t xml:space="preserve"> by a </w:t>
      </w:r>
      <w:r w:rsidR="00646FAA">
        <w:rPr>
          <w:rFonts w:ascii="Times New Roman" w:hAnsi="Times New Roman" w:cs="Times New Roman"/>
        </w:rPr>
        <w:t>2 pilots</w:t>
      </w:r>
      <w:r>
        <w:rPr>
          <w:rFonts w:ascii="Times New Roman" w:hAnsi="Times New Roman" w:cs="Times New Roman"/>
        </w:rPr>
        <w:t xml:space="preserve"> </w:t>
      </w:r>
    </w:p>
    <w:p w:rsidR="00350FCB" w:rsidRDefault="00350FCB" w:rsidP="00350FCB">
      <w:pPr>
        <w:rPr>
          <w:rFonts w:ascii="Times New Roman" w:hAnsi="Times New Roman" w:cs="Times New Roman"/>
        </w:rPr>
      </w:pPr>
      <w:r>
        <w:rPr>
          <w:rFonts w:ascii="Times New Roman" w:hAnsi="Times New Roman" w:cs="Times New Roman"/>
        </w:rPr>
        <w:t>The (</w:t>
      </w:r>
      <w:r w:rsidR="00F508BD">
        <w:rPr>
          <w:rFonts w:ascii="Times New Roman" w:hAnsi="Times New Roman" w:cs="Times New Roman"/>
        </w:rPr>
        <w:t>UAV Name</w:t>
      </w:r>
      <w:r>
        <w:rPr>
          <w:rFonts w:ascii="Times New Roman" w:hAnsi="Times New Roman" w:cs="Times New Roman"/>
        </w:rPr>
        <w:t xml:space="preserve">) </w:t>
      </w:r>
      <w:r w:rsidR="0072481E">
        <w:rPr>
          <w:rFonts w:ascii="Times New Roman" w:hAnsi="Times New Roman" w:cs="Times New Roman"/>
        </w:rPr>
        <w:t>must be fully transportable and compartmentalized into no more than six pieces</w:t>
      </w:r>
      <w:r w:rsidR="00444598">
        <w:rPr>
          <w:rFonts w:ascii="Times New Roman" w:hAnsi="Times New Roman" w:cs="Times New Roman"/>
        </w:rPr>
        <w:t xml:space="preserve"> </w:t>
      </w:r>
    </w:p>
    <w:p w:rsidR="00444598" w:rsidRDefault="00444598" w:rsidP="00350FCB">
      <w:pPr>
        <w:rPr>
          <w:rFonts w:ascii="Times New Roman" w:hAnsi="Times New Roman" w:cs="Times New Roman"/>
        </w:rPr>
      </w:pPr>
      <w:r>
        <w:rPr>
          <w:rFonts w:ascii="Times New Roman" w:hAnsi="Times New Roman" w:cs="Times New Roman"/>
        </w:rPr>
        <w:t>The (UAV Name) must be transportable by a C-130</w:t>
      </w:r>
    </w:p>
    <w:p w:rsidR="00350FCB" w:rsidRDefault="00350FCB" w:rsidP="00350FCB">
      <w:pPr>
        <w:rPr>
          <w:rFonts w:ascii="Times New Roman" w:hAnsi="Times New Roman" w:cs="Times New Roman"/>
        </w:rPr>
      </w:pPr>
      <w:r>
        <w:rPr>
          <w:rFonts w:ascii="Times New Roman" w:hAnsi="Times New Roman" w:cs="Times New Roman"/>
        </w:rPr>
        <w:t>The (</w:t>
      </w:r>
      <w:r w:rsidR="00F508BD">
        <w:rPr>
          <w:rFonts w:ascii="Times New Roman" w:hAnsi="Times New Roman" w:cs="Times New Roman"/>
        </w:rPr>
        <w:t>UAV Name</w:t>
      </w:r>
      <w:r>
        <w:rPr>
          <w:rFonts w:ascii="Times New Roman" w:hAnsi="Times New Roman" w:cs="Times New Roman"/>
        </w:rPr>
        <w:t xml:space="preserve">) </w:t>
      </w:r>
      <w:r w:rsidR="0072481E">
        <w:rPr>
          <w:rFonts w:ascii="Times New Roman" w:hAnsi="Times New Roman" w:cs="Times New Roman"/>
        </w:rPr>
        <w:t xml:space="preserve">must be able to land and take off </w:t>
      </w:r>
      <w:r w:rsidR="00565ABE">
        <w:rPr>
          <w:rFonts w:ascii="Times New Roman" w:hAnsi="Times New Roman" w:cs="Times New Roman"/>
        </w:rPr>
        <w:t>within 1000ft</w:t>
      </w:r>
    </w:p>
    <w:p w:rsidR="00350FCB" w:rsidRDefault="00084FCA" w:rsidP="00350FCB">
      <w:pPr>
        <w:rPr>
          <w:rFonts w:ascii="Times New Roman" w:hAnsi="Times New Roman" w:cs="Times New Roman"/>
        </w:rPr>
      </w:pPr>
      <w:r>
        <w:rPr>
          <w:rFonts w:ascii="Times New Roman" w:hAnsi="Times New Roman" w:cs="Times New Roman"/>
        </w:rPr>
        <w:t>Time to reassemble the (</w:t>
      </w:r>
      <w:r w:rsidR="00F508BD">
        <w:rPr>
          <w:rFonts w:ascii="Times New Roman" w:hAnsi="Times New Roman" w:cs="Times New Roman"/>
        </w:rPr>
        <w:t>UAV Name</w:t>
      </w:r>
      <w:r>
        <w:rPr>
          <w:rFonts w:ascii="Times New Roman" w:hAnsi="Times New Roman" w:cs="Times New Roman"/>
        </w:rPr>
        <w:t>) shall not exceed six hours</w:t>
      </w:r>
      <w:r w:rsidR="0072481E">
        <w:rPr>
          <w:rFonts w:ascii="Times New Roman" w:hAnsi="Times New Roman" w:cs="Times New Roman"/>
        </w:rPr>
        <w:t xml:space="preserve"> </w:t>
      </w:r>
    </w:p>
    <w:p w:rsidR="00350FCB" w:rsidRDefault="00350FCB" w:rsidP="00350FCB">
      <w:pPr>
        <w:rPr>
          <w:rFonts w:ascii="Times New Roman" w:hAnsi="Times New Roman" w:cs="Times New Roman"/>
        </w:rPr>
      </w:pPr>
      <w:r>
        <w:rPr>
          <w:rFonts w:ascii="Times New Roman" w:hAnsi="Times New Roman" w:cs="Times New Roman"/>
        </w:rPr>
        <w:t>The (</w:t>
      </w:r>
      <w:r w:rsidR="00F508BD">
        <w:rPr>
          <w:rFonts w:ascii="Times New Roman" w:hAnsi="Times New Roman" w:cs="Times New Roman"/>
        </w:rPr>
        <w:t>UAV Name</w:t>
      </w:r>
      <w:r>
        <w:rPr>
          <w:rFonts w:ascii="Times New Roman" w:hAnsi="Times New Roman" w:cs="Times New Roman"/>
        </w:rPr>
        <w:t xml:space="preserve">) </w:t>
      </w:r>
      <w:r w:rsidR="00084FCA">
        <w:rPr>
          <w:rFonts w:ascii="Times New Roman" w:hAnsi="Times New Roman" w:cs="Times New Roman"/>
        </w:rPr>
        <w:t>must be able to fly up to 75,000 ft</w:t>
      </w:r>
    </w:p>
    <w:p w:rsidR="00350FCB" w:rsidRDefault="00350FCB" w:rsidP="00350FCB">
      <w:pPr>
        <w:rPr>
          <w:rFonts w:ascii="Times New Roman" w:hAnsi="Times New Roman" w:cs="Times New Roman"/>
        </w:rPr>
      </w:pPr>
      <w:r>
        <w:rPr>
          <w:rFonts w:ascii="Times New Roman" w:hAnsi="Times New Roman" w:cs="Times New Roman"/>
        </w:rPr>
        <w:t xml:space="preserve">The </w:t>
      </w:r>
      <w:r w:rsidR="00084FCA">
        <w:rPr>
          <w:rFonts w:ascii="Times New Roman" w:hAnsi="Times New Roman" w:cs="Times New Roman"/>
        </w:rPr>
        <w:t>Synthetic Aperture Radar must capable to see through haze, clouds and smoke.</w:t>
      </w:r>
    </w:p>
    <w:p w:rsidR="00350FCB" w:rsidRDefault="00350FCB" w:rsidP="00350FCB">
      <w:pPr>
        <w:rPr>
          <w:rFonts w:ascii="Times New Roman" w:hAnsi="Times New Roman" w:cs="Times New Roman"/>
        </w:rPr>
      </w:pPr>
      <w:r>
        <w:rPr>
          <w:rFonts w:ascii="Times New Roman" w:hAnsi="Times New Roman" w:cs="Times New Roman"/>
        </w:rPr>
        <w:t xml:space="preserve">The </w:t>
      </w:r>
      <w:r w:rsidR="006732AA">
        <w:rPr>
          <w:rFonts w:ascii="Times New Roman" w:hAnsi="Times New Roman" w:cs="Times New Roman"/>
        </w:rPr>
        <w:t xml:space="preserve">cameras </w:t>
      </w:r>
      <w:r w:rsidR="00084FCA">
        <w:rPr>
          <w:rFonts w:ascii="Times New Roman" w:hAnsi="Times New Roman" w:cs="Times New Roman"/>
        </w:rPr>
        <w:t xml:space="preserve">must be </w:t>
      </w:r>
      <w:r w:rsidR="006732AA">
        <w:rPr>
          <w:rFonts w:ascii="Times New Roman" w:hAnsi="Times New Roman" w:cs="Times New Roman"/>
        </w:rPr>
        <w:t>high definition</w:t>
      </w:r>
      <w:r w:rsidR="00084FCA">
        <w:rPr>
          <w:rFonts w:ascii="Times New Roman" w:hAnsi="Times New Roman" w:cs="Times New Roman"/>
        </w:rPr>
        <w:t>, night vision and inferred</w:t>
      </w:r>
      <w:r w:rsidR="006732AA">
        <w:rPr>
          <w:rFonts w:ascii="Times New Roman" w:hAnsi="Times New Roman" w:cs="Times New Roman"/>
        </w:rPr>
        <w:t xml:space="preserve"> and capable of producing full motion video</w:t>
      </w:r>
      <w:r w:rsidR="00084FCA">
        <w:rPr>
          <w:rFonts w:ascii="Times New Roman" w:hAnsi="Times New Roman" w:cs="Times New Roman"/>
        </w:rPr>
        <w:t>.</w:t>
      </w:r>
    </w:p>
    <w:p w:rsidR="00350FCB" w:rsidRDefault="00F508BD" w:rsidP="00350FCB">
      <w:pPr>
        <w:rPr>
          <w:rFonts w:ascii="Times New Roman" w:hAnsi="Times New Roman" w:cs="Times New Roman"/>
        </w:rPr>
      </w:pPr>
      <w:r>
        <w:rPr>
          <w:rFonts w:ascii="Times New Roman" w:hAnsi="Times New Roman" w:cs="Times New Roman"/>
        </w:rPr>
        <w:t>L</w:t>
      </w:r>
      <w:r w:rsidR="009F4BA4">
        <w:rPr>
          <w:rFonts w:ascii="Times New Roman" w:hAnsi="Times New Roman" w:cs="Times New Roman"/>
        </w:rPr>
        <w:t>ine of site connectivity must be C</w:t>
      </w:r>
      <w:r w:rsidR="00596B2D">
        <w:rPr>
          <w:rFonts w:ascii="Times New Roman" w:hAnsi="Times New Roman" w:cs="Times New Roman"/>
        </w:rPr>
        <w:t>-</w:t>
      </w:r>
      <w:r w:rsidR="009F4BA4">
        <w:rPr>
          <w:rFonts w:ascii="Times New Roman" w:hAnsi="Times New Roman" w:cs="Times New Roman"/>
        </w:rPr>
        <w:t xml:space="preserve">band </w:t>
      </w:r>
    </w:p>
    <w:p w:rsidR="009F4BA4" w:rsidRDefault="00F508BD" w:rsidP="00350FCB">
      <w:pPr>
        <w:rPr>
          <w:rFonts w:ascii="Times New Roman" w:hAnsi="Times New Roman" w:cs="Times New Roman"/>
        </w:rPr>
      </w:pPr>
      <w:r>
        <w:rPr>
          <w:rFonts w:ascii="Times New Roman" w:hAnsi="Times New Roman" w:cs="Times New Roman"/>
        </w:rPr>
        <w:t>B</w:t>
      </w:r>
      <w:r w:rsidR="009F4BA4">
        <w:rPr>
          <w:rFonts w:ascii="Times New Roman" w:hAnsi="Times New Roman" w:cs="Times New Roman"/>
        </w:rPr>
        <w:t xml:space="preserve">eyond line </w:t>
      </w:r>
      <w:r w:rsidR="00596B2D">
        <w:rPr>
          <w:rFonts w:ascii="Times New Roman" w:hAnsi="Times New Roman" w:cs="Times New Roman"/>
        </w:rPr>
        <w:t>of site connectivity must be Ku-</w:t>
      </w:r>
      <w:r w:rsidR="009F4BA4">
        <w:rPr>
          <w:rFonts w:ascii="Times New Roman" w:hAnsi="Times New Roman" w:cs="Times New Roman"/>
        </w:rPr>
        <w:t>band</w:t>
      </w:r>
    </w:p>
    <w:p w:rsidR="00350FCB" w:rsidRDefault="00350FCB" w:rsidP="00350FCB">
      <w:pPr>
        <w:rPr>
          <w:rFonts w:ascii="Times New Roman" w:hAnsi="Times New Roman" w:cs="Times New Roman"/>
        </w:rPr>
      </w:pPr>
      <w:r>
        <w:rPr>
          <w:rFonts w:ascii="Times New Roman" w:hAnsi="Times New Roman" w:cs="Times New Roman"/>
        </w:rPr>
        <w:t>The (</w:t>
      </w:r>
      <w:r w:rsidR="00F508BD">
        <w:rPr>
          <w:rFonts w:ascii="Times New Roman" w:hAnsi="Times New Roman" w:cs="Times New Roman"/>
        </w:rPr>
        <w:t>UAV Name</w:t>
      </w:r>
      <w:r>
        <w:rPr>
          <w:rFonts w:ascii="Times New Roman" w:hAnsi="Times New Roman" w:cs="Times New Roman"/>
        </w:rPr>
        <w:t xml:space="preserve">) </w:t>
      </w:r>
      <w:r w:rsidR="009F4BA4">
        <w:rPr>
          <w:rFonts w:ascii="Times New Roman" w:hAnsi="Times New Roman" w:cs="Times New Roman"/>
        </w:rPr>
        <w:t>must reach a maximum altitude of 75,000 ft</w:t>
      </w:r>
    </w:p>
    <w:p w:rsidR="00350FCB" w:rsidRDefault="00327DA6" w:rsidP="00350FCB">
      <w:pPr>
        <w:rPr>
          <w:rFonts w:ascii="Times New Roman" w:hAnsi="Times New Roman" w:cs="Times New Roman"/>
        </w:rPr>
      </w:pPr>
      <w:r>
        <w:rPr>
          <w:rFonts w:ascii="Times New Roman" w:hAnsi="Times New Roman" w:cs="Times New Roman"/>
        </w:rPr>
        <w:t>Joint Force Commanders must be able to receive radar imagery in real time</w:t>
      </w:r>
    </w:p>
    <w:p w:rsidR="00350FCB" w:rsidRDefault="00350FCB" w:rsidP="00350FCB">
      <w:pPr>
        <w:rPr>
          <w:rFonts w:ascii="Times New Roman" w:hAnsi="Times New Roman" w:cs="Times New Roman"/>
        </w:rPr>
      </w:pPr>
      <w:r>
        <w:rPr>
          <w:rFonts w:ascii="Times New Roman" w:hAnsi="Times New Roman" w:cs="Times New Roman"/>
        </w:rPr>
        <w:lastRenderedPageBreak/>
        <w:t>The (</w:t>
      </w:r>
      <w:r w:rsidR="00F508BD">
        <w:rPr>
          <w:rFonts w:ascii="Times New Roman" w:hAnsi="Times New Roman" w:cs="Times New Roman"/>
        </w:rPr>
        <w:t>UAV Name</w:t>
      </w:r>
      <w:r>
        <w:rPr>
          <w:rFonts w:ascii="Times New Roman" w:hAnsi="Times New Roman" w:cs="Times New Roman"/>
        </w:rPr>
        <w:t>) shall</w:t>
      </w:r>
      <w:r w:rsidR="00327DA6">
        <w:rPr>
          <w:rFonts w:ascii="Times New Roman" w:hAnsi="Times New Roman" w:cs="Times New Roman"/>
        </w:rPr>
        <w:t xml:space="preserve"> direct stationary and moving targets with precision guided munitions</w:t>
      </w:r>
    </w:p>
    <w:p w:rsidR="00327DA6" w:rsidRDefault="00327DA6" w:rsidP="00350FCB">
      <w:pPr>
        <w:rPr>
          <w:rFonts w:ascii="Times New Roman" w:hAnsi="Times New Roman" w:cs="Times New Roman"/>
        </w:rPr>
      </w:pPr>
      <w:r>
        <w:rPr>
          <w:rFonts w:ascii="Times New Roman" w:hAnsi="Times New Roman" w:cs="Times New Roman"/>
        </w:rPr>
        <w:t>The (</w:t>
      </w:r>
      <w:r w:rsidR="00F508BD">
        <w:rPr>
          <w:rFonts w:ascii="Times New Roman" w:hAnsi="Times New Roman" w:cs="Times New Roman"/>
        </w:rPr>
        <w:t>UAV Name</w:t>
      </w:r>
      <w:r>
        <w:rPr>
          <w:rFonts w:ascii="Times New Roman" w:hAnsi="Times New Roman" w:cs="Times New Roman"/>
        </w:rPr>
        <w:t xml:space="preserve">) shall neutralize an enemy radar within a </w:t>
      </w:r>
      <w:r w:rsidR="0099471D">
        <w:rPr>
          <w:rFonts w:ascii="Times New Roman" w:hAnsi="Times New Roman" w:cs="Times New Roman"/>
        </w:rPr>
        <w:t>50</w:t>
      </w:r>
      <w:r>
        <w:rPr>
          <w:rFonts w:ascii="Times New Roman" w:hAnsi="Times New Roman" w:cs="Times New Roman"/>
        </w:rPr>
        <w:t xml:space="preserve"> mile radius.</w:t>
      </w:r>
    </w:p>
    <w:p w:rsidR="00F508BD" w:rsidRDefault="00F508BD" w:rsidP="00350FCB">
      <w:pPr>
        <w:rPr>
          <w:rFonts w:ascii="Times New Roman" w:hAnsi="Times New Roman" w:cs="Times New Roman"/>
        </w:rPr>
      </w:pPr>
      <w:r>
        <w:rPr>
          <w:rFonts w:ascii="Times New Roman" w:hAnsi="Times New Roman" w:cs="Times New Roman"/>
        </w:rPr>
        <w:t>The reliability of hit the (UAV Name) precision guided munition shall be 0.99.</w:t>
      </w:r>
    </w:p>
    <w:p w:rsidR="00F508BD" w:rsidRDefault="00F508BD" w:rsidP="00350FCB">
      <w:pPr>
        <w:rPr>
          <w:rFonts w:ascii="Times New Roman" w:hAnsi="Times New Roman" w:cs="Times New Roman"/>
        </w:rPr>
      </w:pPr>
      <w:r>
        <w:rPr>
          <w:rFonts w:ascii="Times New Roman" w:hAnsi="Times New Roman" w:cs="Times New Roman"/>
        </w:rPr>
        <w:t>The reliability of kill of the (UAV Name) precision guided munition shall be 0.98.</w:t>
      </w:r>
    </w:p>
    <w:p w:rsidR="00F508BD" w:rsidRDefault="00F508BD" w:rsidP="00350FCB">
      <w:pPr>
        <w:rPr>
          <w:rFonts w:ascii="Times New Roman" w:hAnsi="Times New Roman" w:cs="Times New Roman"/>
        </w:rPr>
      </w:pPr>
      <w:r>
        <w:rPr>
          <w:rFonts w:ascii="Times New Roman" w:hAnsi="Times New Roman" w:cs="Times New Roman"/>
        </w:rPr>
        <w:t>Video/Camera/SAR shall have a combined operational availability of 0.95.</w:t>
      </w:r>
    </w:p>
    <w:p w:rsidR="00444598" w:rsidRDefault="00444598" w:rsidP="00350FCB">
      <w:pPr>
        <w:rPr>
          <w:rFonts w:ascii="Times New Roman" w:hAnsi="Times New Roman" w:cs="Times New Roman"/>
        </w:rPr>
      </w:pPr>
      <w:r>
        <w:rPr>
          <w:rFonts w:ascii="Times New Roman" w:hAnsi="Times New Roman" w:cs="Times New Roman"/>
        </w:rPr>
        <w:t>Optics must view target up to 110 km.</w:t>
      </w:r>
    </w:p>
    <w:p w:rsidR="00F508BD" w:rsidRDefault="00F508BD" w:rsidP="00350FCB">
      <w:pPr>
        <w:rPr>
          <w:rFonts w:ascii="Times New Roman" w:hAnsi="Times New Roman" w:cs="Times New Roman"/>
        </w:rPr>
      </w:pPr>
      <w:r>
        <w:rPr>
          <w:rFonts w:ascii="Times New Roman" w:hAnsi="Times New Roman" w:cs="Times New Roman"/>
        </w:rPr>
        <w:t>The (UAV Name) shall carry a payload up to 4700 lbs.</w:t>
      </w:r>
    </w:p>
    <w:p w:rsidR="00E0385A" w:rsidRDefault="00F508BD">
      <w:pPr>
        <w:rPr>
          <w:rFonts w:ascii="Times New Roman" w:hAnsi="Times New Roman" w:cs="Times New Roman"/>
        </w:rPr>
      </w:pPr>
      <w:r>
        <w:rPr>
          <w:rFonts w:ascii="Times New Roman" w:hAnsi="Times New Roman" w:cs="Times New Roman"/>
        </w:rPr>
        <w:t xml:space="preserve">MTBF shall be </w:t>
      </w:r>
      <w:r w:rsidR="00E0385A">
        <w:rPr>
          <w:rFonts w:ascii="Times New Roman" w:hAnsi="Times New Roman" w:cs="Times New Roman"/>
        </w:rPr>
        <w:t>250,000</w:t>
      </w:r>
      <w:r>
        <w:rPr>
          <w:rFonts w:ascii="Times New Roman" w:hAnsi="Times New Roman" w:cs="Times New Roman"/>
        </w:rPr>
        <w:t xml:space="preserve"> hours at a 95% CL.</w:t>
      </w:r>
    </w:p>
    <w:p w:rsidR="00F508BD" w:rsidRDefault="00F508BD">
      <w:pPr>
        <w:rPr>
          <w:rFonts w:ascii="Times New Roman" w:hAnsi="Times New Roman" w:cs="Times New Roman"/>
        </w:rPr>
      </w:pPr>
      <w:r>
        <w:rPr>
          <w:rFonts w:ascii="Times New Roman" w:hAnsi="Times New Roman" w:cs="Times New Roman"/>
        </w:rPr>
        <w:t>(UAV Name) shall carry up to 1000 lbs of aircraft engine fuel.</w:t>
      </w:r>
    </w:p>
    <w:p w:rsidR="00F508BD" w:rsidRDefault="00596B2D">
      <w:pPr>
        <w:rPr>
          <w:rFonts w:ascii="Times New Roman" w:hAnsi="Times New Roman" w:cs="Times New Roman"/>
        </w:rPr>
      </w:pPr>
      <w:r>
        <w:rPr>
          <w:rFonts w:ascii="Times New Roman" w:hAnsi="Times New Roman" w:cs="Times New Roman"/>
        </w:rPr>
        <w:t>(UAV Name) software maintenance shall be capable of software uploads while in flight.</w:t>
      </w:r>
    </w:p>
    <w:p w:rsidR="00596B2D" w:rsidRDefault="00596B2D">
      <w:pPr>
        <w:rPr>
          <w:rFonts w:ascii="Times New Roman" w:hAnsi="Times New Roman" w:cs="Times New Roman"/>
        </w:rPr>
      </w:pPr>
      <w:r>
        <w:rPr>
          <w:rFonts w:ascii="Times New Roman" w:hAnsi="Times New Roman" w:cs="Times New Roman"/>
        </w:rPr>
        <w:t>(UAV Name) shall be operable in autonomous mode</w:t>
      </w:r>
    </w:p>
    <w:p w:rsidR="00596B2D" w:rsidRDefault="00596B2D">
      <w:pPr>
        <w:rPr>
          <w:rFonts w:ascii="Times New Roman" w:hAnsi="Times New Roman" w:cs="Times New Roman"/>
        </w:rPr>
      </w:pPr>
      <w:r>
        <w:rPr>
          <w:rFonts w:ascii="Times New Roman" w:hAnsi="Times New Roman" w:cs="Times New Roman"/>
        </w:rPr>
        <w:t>Satellite connectivity must be UHF and SHF.</w:t>
      </w:r>
    </w:p>
    <w:p w:rsidR="00E0385A" w:rsidRDefault="00444598">
      <w:pPr>
        <w:rPr>
          <w:rFonts w:ascii="Times New Roman" w:hAnsi="Times New Roman" w:cs="Times New Roman"/>
        </w:rPr>
      </w:pPr>
      <w:r>
        <w:rPr>
          <w:rFonts w:ascii="Times New Roman" w:hAnsi="Times New Roman" w:cs="Times New Roman"/>
        </w:rPr>
        <w:t>Flight avionics must be redundant</w:t>
      </w:r>
    </w:p>
    <w:p w:rsidR="00DF33AC" w:rsidRPr="001D76EB" w:rsidRDefault="00646FAA" w:rsidP="005B6100">
      <w:pPr>
        <w:pStyle w:val="Heading1"/>
        <w:jc w:val="center"/>
        <w:rPr>
          <w:b/>
        </w:rPr>
      </w:pPr>
      <w:bookmarkStart w:id="7" w:name="_Toc363403301"/>
      <w:r>
        <w:rPr>
          <w:b/>
        </w:rPr>
        <w:t>3</w:t>
      </w:r>
      <w:r>
        <w:rPr>
          <w:b/>
        </w:rPr>
        <w:tab/>
      </w:r>
      <w:r w:rsidR="00DF33AC" w:rsidRPr="001D76EB">
        <w:rPr>
          <w:b/>
        </w:rPr>
        <w:t>SCOPE AND EVALUATION</w:t>
      </w:r>
      <w:bookmarkEnd w:id="7"/>
    </w:p>
    <w:p w:rsidR="00DF33AC" w:rsidRDefault="00DF33AC">
      <w:pPr>
        <w:rPr>
          <w:rFonts w:ascii="Times New Roman" w:hAnsi="Times New Roman" w:cs="Times New Roman"/>
        </w:rPr>
      </w:pPr>
    </w:p>
    <w:p w:rsidR="00DF33AC" w:rsidRDefault="001D76EB" w:rsidP="001D76EB">
      <w:pPr>
        <w:pStyle w:val="Heading2"/>
      </w:pPr>
      <w:bookmarkStart w:id="8" w:name="_Toc363403302"/>
      <w:r>
        <w:t>CRITICAL TECHNICAL PARAMETERS</w:t>
      </w:r>
      <w:bookmarkEnd w:id="8"/>
    </w:p>
    <w:p w:rsidR="001D76EB" w:rsidRDefault="001D76EB">
      <w:pPr>
        <w:rPr>
          <w:rFonts w:ascii="Times New Roman" w:hAnsi="Times New Roman" w:cs="Times New Roman"/>
        </w:rPr>
      </w:pPr>
    </w:p>
    <w:p w:rsidR="001D76EB" w:rsidRDefault="001D76EB">
      <w:pPr>
        <w:rPr>
          <w:rFonts w:ascii="Times New Roman" w:hAnsi="Times New Roman" w:cs="Times New Roman"/>
        </w:rPr>
      </w:pPr>
    </w:p>
    <w:p w:rsidR="001D76EB" w:rsidRDefault="001D76EB" w:rsidP="001D76EB">
      <w:pPr>
        <w:pStyle w:val="Heading2"/>
      </w:pPr>
      <w:bookmarkStart w:id="9" w:name="_Toc363403303"/>
      <w:r>
        <w:t>GENERAL FUNCTION AND CAPABILITY DENDRITICS</w:t>
      </w:r>
      <w:bookmarkEnd w:id="9"/>
    </w:p>
    <w:p w:rsidR="001D76EB" w:rsidRDefault="001D76EB">
      <w:pPr>
        <w:rPr>
          <w:rFonts w:ascii="Times New Roman" w:hAnsi="Times New Roman" w:cs="Times New Roman"/>
        </w:rPr>
      </w:pPr>
    </w:p>
    <w:p w:rsidR="001D76EB" w:rsidRDefault="001D76EB">
      <w:pPr>
        <w:rPr>
          <w:rFonts w:ascii="Times New Roman" w:hAnsi="Times New Roman" w:cs="Times New Roman"/>
        </w:rPr>
      </w:pPr>
    </w:p>
    <w:p w:rsidR="001D76EB" w:rsidRDefault="001D76EB" w:rsidP="001D76EB">
      <w:pPr>
        <w:pStyle w:val="Heading2"/>
      </w:pPr>
      <w:bookmarkStart w:id="10" w:name="_Toc363403304"/>
      <w:r>
        <w:t>CRITICAL OPERATIONAL ISSUES</w:t>
      </w:r>
      <w:bookmarkEnd w:id="10"/>
    </w:p>
    <w:p w:rsidR="001D76EB" w:rsidRDefault="0062544F">
      <w:pPr>
        <w:rPr>
          <w:rFonts w:ascii="Times New Roman" w:hAnsi="Times New Roman" w:cs="Times New Roman"/>
        </w:rPr>
      </w:pPr>
      <w:r>
        <w:rPr>
          <w:rFonts w:ascii="Times New Roman" w:hAnsi="Times New Roman" w:cs="Times New Roman"/>
        </w:rPr>
        <w:t xml:space="preserve">This test plan is a roadmap to determining the operational effectiveness and suitability of the (UAV).  </w:t>
      </w:r>
      <w:r w:rsidR="00962B9F">
        <w:rPr>
          <w:rFonts w:ascii="Times New Roman" w:hAnsi="Times New Roman" w:cs="Times New Roman"/>
        </w:rPr>
        <w:t>Additionally</w:t>
      </w:r>
      <w:r>
        <w:rPr>
          <w:rFonts w:ascii="Times New Roman" w:hAnsi="Times New Roman" w:cs="Times New Roman"/>
        </w:rPr>
        <w:t>, OT&amp;E will determine overall mission capability of the system under realistic operational conditions</w:t>
      </w:r>
      <w:r w:rsidR="000A5C58">
        <w:rPr>
          <w:rFonts w:ascii="Times New Roman" w:hAnsi="Times New Roman" w:cs="Times New Roman"/>
        </w:rPr>
        <w:t xml:space="preserve"> and determine if the following critical operational issues have been identified:</w:t>
      </w:r>
    </w:p>
    <w:p w:rsidR="000A5C58" w:rsidRDefault="000A5C58">
      <w:pPr>
        <w:rPr>
          <w:rFonts w:ascii="Times New Roman" w:hAnsi="Times New Roman" w:cs="Times New Roman"/>
        </w:rPr>
      </w:pPr>
    </w:p>
    <w:p w:rsidR="0062544F" w:rsidRDefault="0062544F">
      <w:pPr>
        <w:rPr>
          <w:rFonts w:ascii="Times New Roman" w:hAnsi="Times New Roman" w:cs="Times New Roman"/>
        </w:rPr>
      </w:pPr>
    </w:p>
    <w:p w:rsidR="001D76EB" w:rsidRDefault="001D76EB" w:rsidP="001D76EB">
      <w:pPr>
        <w:pStyle w:val="Heading2"/>
      </w:pPr>
      <w:bookmarkStart w:id="11" w:name="_Toc363403305"/>
      <w:r>
        <w:t>MEASURES OF EFFECTIVENESS/SUITABILITY AND MEASUREMENTS OF PERFORMACE</w:t>
      </w:r>
      <w:bookmarkEnd w:id="11"/>
    </w:p>
    <w:p w:rsidR="001D76EB" w:rsidRDefault="001D76EB">
      <w:pPr>
        <w:rPr>
          <w:rFonts w:ascii="Times New Roman" w:hAnsi="Times New Roman" w:cs="Times New Roman"/>
        </w:rPr>
      </w:pPr>
    </w:p>
    <w:p w:rsidR="001D76EB" w:rsidRDefault="001D76EB" w:rsidP="001D76EB">
      <w:pPr>
        <w:pStyle w:val="Heading2"/>
      </w:pPr>
      <w:bookmarkStart w:id="12" w:name="_Toc363403306"/>
      <w:r>
        <w:t>TEST OBJECTIVE MATRIX</w:t>
      </w:r>
      <w:bookmarkEnd w:id="12"/>
    </w:p>
    <w:p w:rsidR="001D76EB" w:rsidRDefault="001D76EB">
      <w:pPr>
        <w:rPr>
          <w:rFonts w:ascii="Times New Roman" w:hAnsi="Times New Roman" w:cs="Times New Roman"/>
        </w:rPr>
      </w:pPr>
    </w:p>
    <w:tbl>
      <w:tblPr>
        <w:tblStyle w:val="TableGrid"/>
        <w:tblW w:w="0" w:type="auto"/>
        <w:tblLayout w:type="fixed"/>
        <w:tblLook w:val="04A0"/>
      </w:tblPr>
      <w:tblGrid>
        <w:gridCol w:w="2337"/>
        <w:gridCol w:w="4408"/>
        <w:gridCol w:w="1170"/>
      </w:tblGrid>
      <w:tr w:rsidR="00646FAA" w:rsidTr="00646FAA">
        <w:tc>
          <w:tcPr>
            <w:tcW w:w="2337" w:type="dxa"/>
          </w:tcPr>
          <w:p w:rsidR="00646FAA" w:rsidRDefault="00646FAA" w:rsidP="00646FAA">
            <w:pPr>
              <w:jc w:val="center"/>
              <w:rPr>
                <w:rFonts w:ascii="Times New Roman" w:hAnsi="Times New Roman" w:cs="Times New Roman"/>
              </w:rPr>
            </w:pPr>
            <w:r>
              <w:rPr>
                <w:rFonts w:ascii="Times New Roman" w:hAnsi="Times New Roman" w:cs="Times New Roman"/>
              </w:rPr>
              <w:t>COI</w:t>
            </w:r>
          </w:p>
        </w:tc>
        <w:tc>
          <w:tcPr>
            <w:tcW w:w="4408" w:type="dxa"/>
          </w:tcPr>
          <w:p w:rsidR="00646FAA" w:rsidRDefault="00646FAA" w:rsidP="00646FAA">
            <w:pPr>
              <w:jc w:val="center"/>
              <w:rPr>
                <w:rFonts w:ascii="Times New Roman" w:hAnsi="Times New Roman" w:cs="Times New Roman"/>
              </w:rPr>
            </w:pPr>
            <w:r>
              <w:rPr>
                <w:rFonts w:ascii="Times New Roman" w:hAnsi="Times New Roman" w:cs="Times New Roman"/>
              </w:rPr>
              <w:t>Test Objectives and Sub Objectives</w:t>
            </w:r>
          </w:p>
        </w:tc>
        <w:tc>
          <w:tcPr>
            <w:tcW w:w="1170" w:type="dxa"/>
          </w:tcPr>
          <w:p w:rsidR="00646FAA" w:rsidRDefault="00646FAA" w:rsidP="00646FAA">
            <w:pPr>
              <w:jc w:val="center"/>
              <w:rPr>
                <w:rFonts w:ascii="Times New Roman" w:hAnsi="Times New Roman" w:cs="Times New Roman"/>
              </w:rPr>
            </w:pPr>
            <w:r>
              <w:rPr>
                <w:rFonts w:ascii="Times New Roman" w:hAnsi="Times New Roman" w:cs="Times New Roman"/>
              </w:rPr>
              <w:t>Test</w:t>
            </w:r>
          </w:p>
        </w:tc>
      </w:tr>
      <w:tr w:rsidR="00646FAA" w:rsidTr="00646FAA">
        <w:tc>
          <w:tcPr>
            <w:tcW w:w="2337" w:type="dxa"/>
          </w:tcPr>
          <w:p w:rsidR="00646FAA" w:rsidRDefault="00646FAA">
            <w:pPr>
              <w:rPr>
                <w:rFonts w:ascii="Times New Roman" w:hAnsi="Times New Roman" w:cs="Times New Roman"/>
              </w:rPr>
            </w:pPr>
          </w:p>
        </w:tc>
        <w:tc>
          <w:tcPr>
            <w:tcW w:w="4408" w:type="dxa"/>
          </w:tcPr>
          <w:p w:rsidR="00646FAA" w:rsidRDefault="00646FAA">
            <w:pPr>
              <w:rPr>
                <w:rFonts w:ascii="Times New Roman" w:hAnsi="Times New Roman" w:cs="Times New Roman"/>
              </w:rPr>
            </w:pPr>
          </w:p>
        </w:tc>
        <w:tc>
          <w:tcPr>
            <w:tcW w:w="1170" w:type="dxa"/>
          </w:tcPr>
          <w:p w:rsidR="00646FAA" w:rsidRDefault="00646FAA">
            <w:pPr>
              <w:rPr>
                <w:rFonts w:ascii="Times New Roman" w:hAnsi="Times New Roman" w:cs="Times New Roman"/>
              </w:rPr>
            </w:pPr>
          </w:p>
        </w:tc>
      </w:tr>
      <w:tr w:rsidR="00646FAA" w:rsidTr="00646FAA">
        <w:tc>
          <w:tcPr>
            <w:tcW w:w="2337" w:type="dxa"/>
          </w:tcPr>
          <w:p w:rsidR="00646FAA" w:rsidRDefault="00646FAA">
            <w:pPr>
              <w:rPr>
                <w:rFonts w:ascii="Times New Roman" w:hAnsi="Times New Roman" w:cs="Times New Roman"/>
              </w:rPr>
            </w:pPr>
          </w:p>
        </w:tc>
        <w:tc>
          <w:tcPr>
            <w:tcW w:w="4408" w:type="dxa"/>
          </w:tcPr>
          <w:p w:rsidR="00646FAA" w:rsidRDefault="00646FAA">
            <w:pPr>
              <w:rPr>
                <w:rFonts w:ascii="Times New Roman" w:hAnsi="Times New Roman" w:cs="Times New Roman"/>
              </w:rPr>
            </w:pPr>
          </w:p>
        </w:tc>
        <w:tc>
          <w:tcPr>
            <w:tcW w:w="1170" w:type="dxa"/>
          </w:tcPr>
          <w:p w:rsidR="00646FAA" w:rsidRDefault="00646FAA">
            <w:pPr>
              <w:rPr>
                <w:rFonts w:ascii="Times New Roman" w:hAnsi="Times New Roman" w:cs="Times New Roman"/>
              </w:rPr>
            </w:pPr>
          </w:p>
        </w:tc>
      </w:tr>
      <w:tr w:rsidR="00962B9F" w:rsidTr="00646FAA">
        <w:tc>
          <w:tcPr>
            <w:tcW w:w="2337" w:type="dxa"/>
          </w:tcPr>
          <w:p w:rsidR="00962B9F" w:rsidRDefault="00962B9F">
            <w:pPr>
              <w:rPr>
                <w:rFonts w:ascii="Times New Roman" w:hAnsi="Times New Roman" w:cs="Times New Roman"/>
              </w:rPr>
            </w:pPr>
          </w:p>
        </w:tc>
        <w:tc>
          <w:tcPr>
            <w:tcW w:w="4408" w:type="dxa"/>
          </w:tcPr>
          <w:p w:rsidR="00962B9F" w:rsidRDefault="00962B9F">
            <w:pPr>
              <w:rPr>
                <w:rFonts w:ascii="Times New Roman" w:hAnsi="Times New Roman" w:cs="Times New Roman"/>
              </w:rPr>
            </w:pPr>
          </w:p>
        </w:tc>
        <w:tc>
          <w:tcPr>
            <w:tcW w:w="1170" w:type="dxa"/>
          </w:tcPr>
          <w:p w:rsidR="00962B9F" w:rsidRDefault="00962B9F">
            <w:pPr>
              <w:rPr>
                <w:rFonts w:ascii="Times New Roman" w:hAnsi="Times New Roman" w:cs="Times New Roman"/>
              </w:rPr>
            </w:pPr>
          </w:p>
        </w:tc>
      </w:tr>
      <w:tr w:rsidR="00962B9F" w:rsidTr="00646FAA">
        <w:tc>
          <w:tcPr>
            <w:tcW w:w="2337" w:type="dxa"/>
          </w:tcPr>
          <w:p w:rsidR="00962B9F" w:rsidRDefault="00962B9F">
            <w:pPr>
              <w:rPr>
                <w:rFonts w:ascii="Times New Roman" w:hAnsi="Times New Roman" w:cs="Times New Roman"/>
              </w:rPr>
            </w:pPr>
          </w:p>
        </w:tc>
        <w:tc>
          <w:tcPr>
            <w:tcW w:w="4408" w:type="dxa"/>
          </w:tcPr>
          <w:p w:rsidR="00962B9F" w:rsidRDefault="00962B9F">
            <w:pPr>
              <w:rPr>
                <w:rFonts w:ascii="Times New Roman" w:hAnsi="Times New Roman" w:cs="Times New Roman"/>
              </w:rPr>
            </w:pPr>
          </w:p>
        </w:tc>
        <w:tc>
          <w:tcPr>
            <w:tcW w:w="1170" w:type="dxa"/>
          </w:tcPr>
          <w:p w:rsidR="00962B9F" w:rsidRDefault="00962B9F">
            <w:pPr>
              <w:rPr>
                <w:rFonts w:ascii="Times New Roman" w:hAnsi="Times New Roman" w:cs="Times New Roman"/>
              </w:rPr>
            </w:pPr>
          </w:p>
        </w:tc>
      </w:tr>
      <w:tr w:rsidR="00962B9F" w:rsidTr="00646FAA">
        <w:tc>
          <w:tcPr>
            <w:tcW w:w="2337" w:type="dxa"/>
          </w:tcPr>
          <w:p w:rsidR="00962B9F" w:rsidRDefault="00962B9F">
            <w:pPr>
              <w:rPr>
                <w:rFonts w:ascii="Times New Roman" w:hAnsi="Times New Roman" w:cs="Times New Roman"/>
              </w:rPr>
            </w:pPr>
          </w:p>
        </w:tc>
        <w:tc>
          <w:tcPr>
            <w:tcW w:w="4408" w:type="dxa"/>
          </w:tcPr>
          <w:p w:rsidR="00962B9F" w:rsidRDefault="00962B9F">
            <w:pPr>
              <w:rPr>
                <w:rFonts w:ascii="Times New Roman" w:hAnsi="Times New Roman" w:cs="Times New Roman"/>
              </w:rPr>
            </w:pPr>
          </w:p>
        </w:tc>
        <w:tc>
          <w:tcPr>
            <w:tcW w:w="1170" w:type="dxa"/>
          </w:tcPr>
          <w:p w:rsidR="00962B9F" w:rsidRDefault="00962B9F">
            <w:pPr>
              <w:rPr>
                <w:rFonts w:ascii="Times New Roman" w:hAnsi="Times New Roman" w:cs="Times New Roman"/>
              </w:rPr>
            </w:pPr>
          </w:p>
        </w:tc>
      </w:tr>
      <w:tr w:rsidR="00962B9F" w:rsidTr="00646FAA">
        <w:tc>
          <w:tcPr>
            <w:tcW w:w="2337" w:type="dxa"/>
          </w:tcPr>
          <w:p w:rsidR="00962B9F" w:rsidRDefault="00962B9F">
            <w:pPr>
              <w:rPr>
                <w:rFonts w:ascii="Times New Roman" w:hAnsi="Times New Roman" w:cs="Times New Roman"/>
              </w:rPr>
            </w:pPr>
          </w:p>
        </w:tc>
        <w:tc>
          <w:tcPr>
            <w:tcW w:w="4408" w:type="dxa"/>
          </w:tcPr>
          <w:p w:rsidR="00962B9F" w:rsidRDefault="00962B9F">
            <w:pPr>
              <w:rPr>
                <w:rFonts w:ascii="Times New Roman" w:hAnsi="Times New Roman" w:cs="Times New Roman"/>
              </w:rPr>
            </w:pPr>
          </w:p>
        </w:tc>
        <w:tc>
          <w:tcPr>
            <w:tcW w:w="1170" w:type="dxa"/>
          </w:tcPr>
          <w:p w:rsidR="00962B9F" w:rsidRDefault="00962B9F">
            <w:pPr>
              <w:rPr>
                <w:rFonts w:ascii="Times New Roman" w:hAnsi="Times New Roman" w:cs="Times New Roman"/>
              </w:rPr>
            </w:pPr>
          </w:p>
        </w:tc>
      </w:tr>
      <w:tr w:rsidR="00962B9F" w:rsidTr="00646FAA">
        <w:tc>
          <w:tcPr>
            <w:tcW w:w="2337" w:type="dxa"/>
          </w:tcPr>
          <w:p w:rsidR="00962B9F" w:rsidRDefault="00962B9F">
            <w:pPr>
              <w:rPr>
                <w:rFonts w:ascii="Times New Roman" w:hAnsi="Times New Roman" w:cs="Times New Roman"/>
              </w:rPr>
            </w:pPr>
          </w:p>
        </w:tc>
        <w:tc>
          <w:tcPr>
            <w:tcW w:w="4408" w:type="dxa"/>
          </w:tcPr>
          <w:p w:rsidR="00962B9F" w:rsidRDefault="00962B9F">
            <w:pPr>
              <w:rPr>
                <w:rFonts w:ascii="Times New Roman" w:hAnsi="Times New Roman" w:cs="Times New Roman"/>
              </w:rPr>
            </w:pPr>
          </w:p>
        </w:tc>
        <w:tc>
          <w:tcPr>
            <w:tcW w:w="1170" w:type="dxa"/>
          </w:tcPr>
          <w:p w:rsidR="00962B9F" w:rsidRDefault="00962B9F">
            <w:pPr>
              <w:rPr>
                <w:rFonts w:ascii="Times New Roman" w:hAnsi="Times New Roman" w:cs="Times New Roman"/>
              </w:rPr>
            </w:pPr>
          </w:p>
        </w:tc>
      </w:tr>
      <w:tr w:rsidR="00962B9F" w:rsidTr="00646FAA">
        <w:tc>
          <w:tcPr>
            <w:tcW w:w="2337" w:type="dxa"/>
          </w:tcPr>
          <w:p w:rsidR="00962B9F" w:rsidRDefault="00962B9F">
            <w:pPr>
              <w:rPr>
                <w:rFonts w:ascii="Times New Roman" w:hAnsi="Times New Roman" w:cs="Times New Roman"/>
              </w:rPr>
            </w:pPr>
          </w:p>
        </w:tc>
        <w:tc>
          <w:tcPr>
            <w:tcW w:w="4408" w:type="dxa"/>
          </w:tcPr>
          <w:p w:rsidR="00962B9F" w:rsidRDefault="00962B9F">
            <w:pPr>
              <w:rPr>
                <w:rFonts w:ascii="Times New Roman" w:hAnsi="Times New Roman" w:cs="Times New Roman"/>
              </w:rPr>
            </w:pPr>
          </w:p>
        </w:tc>
        <w:tc>
          <w:tcPr>
            <w:tcW w:w="1170" w:type="dxa"/>
          </w:tcPr>
          <w:p w:rsidR="00962B9F" w:rsidRDefault="00962B9F">
            <w:pPr>
              <w:rPr>
                <w:rFonts w:ascii="Times New Roman" w:hAnsi="Times New Roman" w:cs="Times New Roman"/>
              </w:rPr>
            </w:pPr>
          </w:p>
        </w:tc>
      </w:tr>
      <w:tr w:rsidR="00962B9F" w:rsidTr="00646FAA">
        <w:tc>
          <w:tcPr>
            <w:tcW w:w="2337" w:type="dxa"/>
          </w:tcPr>
          <w:p w:rsidR="00962B9F" w:rsidRDefault="00962B9F">
            <w:pPr>
              <w:rPr>
                <w:rFonts w:ascii="Times New Roman" w:hAnsi="Times New Roman" w:cs="Times New Roman"/>
              </w:rPr>
            </w:pPr>
          </w:p>
        </w:tc>
        <w:tc>
          <w:tcPr>
            <w:tcW w:w="4408" w:type="dxa"/>
          </w:tcPr>
          <w:p w:rsidR="00962B9F" w:rsidRDefault="00962B9F">
            <w:pPr>
              <w:rPr>
                <w:rFonts w:ascii="Times New Roman" w:hAnsi="Times New Roman" w:cs="Times New Roman"/>
              </w:rPr>
            </w:pPr>
          </w:p>
        </w:tc>
        <w:tc>
          <w:tcPr>
            <w:tcW w:w="1170" w:type="dxa"/>
          </w:tcPr>
          <w:p w:rsidR="00962B9F" w:rsidRDefault="00962B9F">
            <w:pPr>
              <w:rPr>
                <w:rFonts w:ascii="Times New Roman" w:hAnsi="Times New Roman" w:cs="Times New Roman"/>
              </w:rPr>
            </w:pPr>
          </w:p>
        </w:tc>
      </w:tr>
      <w:tr w:rsidR="00962B9F" w:rsidTr="00646FAA">
        <w:tc>
          <w:tcPr>
            <w:tcW w:w="2337" w:type="dxa"/>
          </w:tcPr>
          <w:p w:rsidR="00962B9F" w:rsidRDefault="00962B9F">
            <w:pPr>
              <w:rPr>
                <w:rFonts w:ascii="Times New Roman" w:hAnsi="Times New Roman" w:cs="Times New Roman"/>
              </w:rPr>
            </w:pPr>
          </w:p>
        </w:tc>
        <w:tc>
          <w:tcPr>
            <w:tcW w:w="4408" w:type="dxa"/>
          </w:tcPr>
          <w:p w:rsidR="00962B9F" w:rsidRDefault="00962B9F">
            <w:pPr>
              <w:rPr>
                <w:rFonts w:ascii="Times New Roman" w:hAnsi="Times New Roman" w:cs="Times New Roman"/>
              </w:rPr>
            </w:pPr>
          </w:p>
        </w:tc>
        <w:tc>
          <w:tcPr>
            <w:tcW w:w="1170" w:type="dxa"/>
          </w:tcPr>
          <w:p w:rsidR="00962B9F" w:rsidRDefault="00962B9F">
            <w:pPr>
              <w:rPr>
                <w:rFonts w:ascii="Times New Roman" w:hAnsi="Times New Roman" w:cs="Times New Roman"/>
              </w:rPr>
            </w:pPr>
          </w:p>
        </w:tc>
      </w:tr>
      <w:tr w:rsidR="00962B9F" w:rsidTr="00646FAA">
        <w:tc>
          <w:tcPr>
            <w:tcW w:w="2337" w:type="dxa"/>
          </w:tcPr>
          <w:p w:rsidR="00962B9F" w:rsidRDefault="00962B9F">
            <w:pPr>
              <w:rPr>
                <w:rFonts w:ascii="Times New Roman" w:hAnsi="Times New Roman" w:cs="Times New Roman"/>
              </w:rPr>
            </w:pPr>
          </w:p>
        </w:tc>
        <w:tc>
          <w:tcPr>
            <w:tcW w:w="4408" w:type="dxa"/>
          </w:tcPr>
          <w:p w:rsidR="00962B9F" w:rsidRDefault="00962B9F">
            <w:pPr>
              <w:rPr>
                <w:rFonts w:ascii="Times New Roman" w:hAnsi="Times New Roman" w:cs="Times New Roman"/>
              </w:rPr>
            </w:pPr>
          </w:p>
        </w:tc>
        <w:tc>
          <w:tcPr>
            <w:tcW w:w="1170" w:type="dxa"/>
          </w:tcPr>
          <w:p w:rsidR="00962B9F" w:rsidRDefault="00962B9F">
            <w:pPr>
              <w:rPr>
                <w:rFonts w:ascii="Times New Roman" w:hAnsi="Times New Roman" w:cs="Times New Roman"/>
              </w:rPr>
            </w:pPr>
          </w:p>
        </w:tc>
      </w:tr>
      <w:tr w:rsidR="00962B9F" w:rsidTr="00646FAA">
        <w:tc>
          <w:tcPr>
            <w:tcW w:w="2337" w:type="dxa"/>
          </w:tcPr>
          <w:p w:rsidR="00962B9F" w:rsidRDefault="00962B9F">
            <w:pPr>
              <w:rPr>
                <w:rFonts w:ascii="Times New Roman" w:hAnsi="Times New Roman" w:cs="Times New Roman"/>
              </w:rPr>
            </w:pPr>
          </w:p>
        </w:tc>
        <w:tc>
          <w:tcPr>
            <w:tcW w:w="4408" w:type="dxa"/>
          </w:tcPr>
          <w:p w:rsidR="00962B9F" w:rsidRDefault="00962B9F">
            <w:pPr>
              <w:rPr>
                <w:rFonts w:ascii="Times New Roman" w:hAnsi="Times New Roman" w:cs="Times New Roman"/>
              </w:rPr>
            </w:pPr>
          </w:p>
        </w:tc>
        <w:tc>
          <w:tcPr>
            <w:tcW w:w="1170" w:type="dxa"/>
          </w:tcPr>
          <w:p w:rsidR="00962B9F" w:rsidRDefault="00962B9F">
            <w:pPr>
              <w:rPr>
                <w:rFonts w:ascii="Times New Roman" w:hAnsi="Times New Roman" w:cs="Times New Roman"/>
              </w:rPr>
            </w:pPr>
          </w:p>
        </w:tc>
      </w:tr>
    </w:tbl>
    <w:p w:rsidR="00962B9F" w:rsidRDefault="00962B9F" w:rsidP="001D76EB">
      <w:pPr>
        <w:pStyle w:val="Heading2"/>
      </w:pPr>
      <w:bookmarkStart w:id="13" w:name="_Toc363403307"/>
    </w:p>
    <w:p w:rsidR="001D76EB" w:rsidRDefault="001D76EB" w:rsidP="001D76EB">
      <w:pPr>
        <w:pStyle w:val="Heading2"/>
      </w:pPr>
      <w:r>
        <w:t>GENERAL TEST OPERATIONS AND SCENARIO OVERVIEW</w:t>
      </w:r>
      <w:bookmarkEnd w:id="13"/>
    </w:p>
    <w:p w:rsidR="001D76EB" w:rsidRDefault="001D76EB">
      <w:pPr>
        <w:rPr>
          <w:rFonts w:ascii="Times New Roman" w:hAnsi="Times New Roman" w:cs="Times New Roman"/>
        </w:rPr>
      </w:pPr>
    </w:p>
    <w:p w:rsidR="001D76EB" w:rsidRDefault="001D76EB">
      <w:pPr>
        <w:rPr>
          <w:rFonts w:ascii="Times New Roman" w:hAnsi="Times New Roman" w:cs="Times New Roman"/>
        </w:rPr>
      </w:pPr>
    </w:p>
    <w:p w:rsidR="001D76EB" w:rsidRDefault="001D76EB" w:rsidP="001D76EB">
      <w:pPr>
        <w:pStyle w:val="Heading2"/>
      </w:pPr>
      <w:bookmarkStart w:id="14" w:name="_Toc363403308"/>
      <w:r>
        <w:t>INSTRUMENTATION REQUIREMENTS</w:t>
      </w:r>
      <w:bookmarkEnd w:id="14"/>
    </w:p>
    <w:p w:rsidR="001D76EB" w:rsidRDefault="001D76EB">
      <w:pPr>
        <w:rPr>
          <w:rFonts w:ascii="Times New Roman" w:hAnsi="Times New Roman" w:cs="Times New Roman"/>
        </w:rPr>
      </w:pPr>
    </w:p>
    <w:p w:rsidR="001D76EB" w:rsidRDefault="001D76EB">
      <w:pPr>
        <w:rPr>
          <w:rFonts w:ascii="Times New Roman" w:hAnsi="Times New Roman" w:cs="Times New Roman"/>
        </w:rPr>
      </w:pPr>
    </w:p>
    <w:p w:rsidR="001D76EB" w:rsidRDefault="001D76EB" w:rsidP="001D76EB">
      <w:pPr>
        <w:pStyle w:val="Heading2"/>
      </w:pPr>
      <w:bookmarkStart w:id="15" w:name="_Toc363403309"/>
      <w:r>
        <w:t>LIMITATIONS AND SCOPE OF TEST</w:t>
      </w:r>
      <w:bookmarkEnd w:id="15"/>
    </w:p>
    <w:p w:rsidR="001D76EB" w:rsidRDefault="00962B9F">
      <w:pPr>
        <w:rPr>
          <w:rFonts w:ascii="Times New Roman" w:hAnsi="Times New Roman" w:cs="Times New Roman"/>
        </w:rPr>
      </w:pPr>
      <w:r>
        <w:rPr>
          <w:rFonts w:ascii="Times New Roman" w:hAnsi="Times New Roman" w:cs="Times New Roman"/>
        </w:rPr>
        <w:t>Real world events could not impact the availability of test assets.</w:t>
      </w:r>
    </w:p>
    <w:p w:rsidR="001D76EB" w:rsidRDefault="001D76EB">
      <w:pPr>
        <w:rPr>
          <w:rFonts w:ascii="Times New Roman" w:hAnsi="Times New Roman" w:cs="Times New Roman"/>
        </w:rPr>
      </w:pPr>
    </w:p>
    <w:p w:rsidR="00DF33AC" w:rsidRPr="005040DD" w:rsidRDefault="00646FAA" w:rsidP="005B6100">
      <w:pPr>
        <w:pStyle w:val="Heading1"/>
        <w:jc w:val="center"/>
        <w:rPr>
          <w:b/>
        </w:rPr>
      </w:pPr>
      <w:bookmarkStart w:id="16" w:name="_Toc363403310"/>
      <w:r>
        <w:rPr>
          <w:b/>
        </w:rPr>
        <w:t>4</w:t>
      </w:r>
      <w:r>
        <w:rPr>
          <w:b/>
        </w:rPr>
        <w:tab/>
      </w:r>
      <w:r w:rsidR="00DF33AC" w:rsidRPr="005040DD">
        <w:rPr>
          <w:b/>
        </w:rPr>
        <w:t>OPERATION</w:t>
      </w:r>
      <w:r w:rsidR="005040DD" w:rsidRPr="005040DD">
        <w:rPr>
          <w:b/>
        </w:rPr>
        <w:t>A</w:t>
      </w:r>
      <w:r w:rsidR="00DF33AC" w:rsidRPr="005040DD">
        <w:rPr>
          <w:b/>
        </w:rPr>
        <w:t>L EFFECTIVENESS</w:t>
      </w:r>
      <w:bookmarkEnd w:id="16"/>
    </w:p>
    <w:p w:rsidR="00DF33AC" w:rsidRDefault="00DF33AC">
      <w:pPr>
        <w:rPr>
          <w:rFonts w:ascii="Times New Roman" w:hAnsi="Times New Roman" w:cs="Times New Roman"/>
        </w:rPr>
      </w:pPr>
    </w:p>
    <w:p w:rsidR="001D76EB" w:rsidRDefault="001D76EB">
      <w:pPr>
        <w:rPr>
          <w:rFonts w:ascii="Times New Roman" w:hAnsi="Times New Roman" w:cs="Times New Roman"/>
        </w:rPr>
      </w:pPr>
      <w:r>
        <w:rPr>
          <w:rFonts w:ascii="Times New Roman" w:hAnsi="Times New Roman" w:cs="Times New Roman"/>
        </w:rPr>
        <w:t>SCENARIOS AND RUN PROFILES</w:t>
      </w:r>
    </w:p>
    <w:p w:rsidR="001D76EB" w:rsidRDefault="001D76EB">
      <w:pPr>
        <w:rPr>
          <w:rFonts w:ascii="Times New Roman" w:hAnsi="Times New Roman" w:cs="Times New Roman"/>
        </w:rPr>
      </w:pPr>
    </w:p>
    <w:p w:rsidR="00DF33AC" w:rsidRDefault="00DF33AC">
      <w:pPr>
        <w:rPr>
          <w:rFonts w:ascii="Times New Roman" w:hAnsi="Times New Roman" w:cs="Times New Roman"/>
        </w:rPr>
      </w:pPr>
    </w:p>
    <w:p w:rsidR="001D76EB" w:rsidRDefault="001D76EB">
      <w:pPr>
        <w:rPr>
          <w:rFonts w:ascii="Times New Roman" w:hAnsi="Times New Roman" w:cs="Times New Roman"/>
        </w:rPr>
      </w:pPr>
      <w:r>
        <w:rPr>
          <w:rFonts w:ascii="Times New Roman" w:hAnsi="Times New Roman" w:cs="Times New Roman"/>
        </w:rPr>
        <w:t>E-TESTS</w:t>
      </w:r>
    </w:p>
    <w:p w:rsidR="001D76EB" w:rsidRDefault="001D76EB">
      <w:pPr>
        <w:rPr>
          <w:rFonts w:ascii="Times New Roman" w:hAnsi="Times New Roman" w:cs="Times New Roman"/>
        </w:rPr>
      </w:pPr>
    </w:p>
    <w:p w:rsidR="00DF33AC" w:rsidRPr="005040DD" w:rsidRDefault="00646FAA" w:rsidP="005B6100">
      <w:pPr>
        <w:pStyle w:val="Heading1"/>
        <w:jc w:val="center"/>
        <w:rPr>
          <w:b/>
        </w:rPr>
      </w:pPr>
      <w:bookmarkStart w:id="17" w:name="_Toc363403311"/>
      <w:r>
        <w:rPr>
          <w:b/>
        </w:rPr>
        <w:t>5</w:t>
      </w:r>
      <w:r>
        <w:rPr>
          <w:b/>
        </w:rPr>
        <w:tab/>
      </w:r>
      <w:r w:rsidR="00DF33AC" w:rsidRPr="005040DD">
        <w:rPr>
          <w:b/>
        </w:rPr>
        <w:t>OPERATIONAL SUITABILITY</w:t>
      </w:r>
      <w:bookmarkEnd w:id="17"/>
    </w:p>
    <w:p w:rsidR="00756073" w:rsidRDefault="00756073">
      <w:pPr>
        <w:rPr>
          <w:rFonts w:ascii="Times New Roman" w:hAnsi="Times New Roman" w:cs="Times New Roman"/>
        </w:rPr>
      </w:pPr>
    </w:p>
    <w:p w:rsidR="001D76EB" w:rsidRDefault="001D76EB" w:rsidP="005040DD">
      <w:pPr>
        <w:pStyle w:val="Heading2"/>
      </w:pPr>
      <w:bookmarkStart w:id="18" w:name="_Toc363403312"/>
      <w:r>
        <w:t>S-TESTS</w:t>
      </w:r>
      <w:bookmarkEnd w:id="18"/>
    </w:p>
    <w:p w:rsidR="005040DD" w:rsidRDefault="005040DD">
      <w:pPr>
        <w:rPr>
          <w:rFonts w:ascii="Times New Roman" w:hAnsi="Times New Roman" w:cs="Times New Roman"/>
        </w:rPr>
      </w:pPr>
    </w:p>
    <w:p w:rsidR="005040DD" w:rsidRDefault="005040DD" w:rsidP="005040DD">
      <w:pPr>
        <w:pStyle w:val="Heading3"/>
      </w:pPr>
      <w:bookmarkStart w:id="19" w:name="_Toc363403313"/>
      <w:r>
        <w:t>COMPATIBILITY</w:t>
      </w:r>
      <w:bookmarkEnd w:id="19"/>
      <w:r>
        <w:t xml:space="preserve"> </w:t>
      </w:r>
    </w:p>
    <w:p w:rsidR="005040DD" w:rsidRDefault="005040DD">
      <w:pPr>
        <w:rPr>
          <w:rFonts w:ascii="Times New Roman" w:hAnsi="Times New Roman" w:cs="Times New Roman"/>
        </w:rPr>
      </w:pPr>
    </w:p>
    <w:p w:rsidR="005040DD" w:rsidRDefault="005040DD">
      <w:pPr>
        <w:rPr>
          <w:rFonts w:ascii="Times New Roman" w:hAnsi="Times New Roman" w:cs="Times New Roman"/>
        </w:rPr>
      </w:pPr>
    </w:p>
    <w:p w:rsidR="005040DD" w:rsidRDefault="005040DD" w:rsidP="005040DD">
      <w:pPr>
        <w:pStyle w:val="Heading3"/>
      </w:pPr>
      <w:bookmarkStart w:id="20" w:name="_Toc363403314"/>
      <w:r>
        <w:t>HUMAN FACTORS</w:t>
      </w:r>
      <w:bookmarkEnd w:id="20"/>
    </w:p>
    <w:p w:rsidR="00756073" w:rsidRDefault="00756073">
      <w:pPr>
        <w:rPr>
          <w:rFonts w:ascii="Times New Roman" w:hAnsi="Times New Roman" w:cs="Times New Roman"/>
        </w:rPr>
      </w:pPr>
    </w:p>
    <w:p w:rsidR="009D183A" w:rsidRDefault="009D183A" w:rsidP="00756073">
      <w:pPr>
        <w:pStyle w:val="Heading1"/>
        <w:rPr>
          <w:b/>
        </w:rPr>
      </w:pPr>
      <w:bookmarkStart w:id="21" w:name="_Toc363403315"/>
    </w:p>
    <w:p w:rsidR="009D183A" w:rsidRDefault="009D183A">
      <w:pPr>
        <w:spacing w:after="160" w:line="259" w:lineRule="auto"/>
        <w:rPr>
          <w:rFonts w:asciiTheme="majorHAnsi" w:eastAsiaTheme="majorEastAsia" w:hAnsiTheme="majorHAnsi" w:cstheme="majorBidi"/>
          <w:b/>
          <w:color w:val="2E74B5" w:themeColor="accent1" w:themeShade="BF"/>
          <w:sz w:val="32"/>
          <w:szCs w:val="32"/>
        </w:rPr>
      </w:pPr>
      <w:r>
        <w:rPr>
          <w:b/>
        </w:rPr>
        <w:br w:type="page"/>
      </w:r>
    </w:p>
    <w:p w:rsidR="00756073" w:rsidRPr="005040DD" w:rsidRDefault="00756073" w:rsidP="00756073">
      <w:pPr>
        <w:pStyle w:val="Heading1"/>
        <w:rPr>
          <w:b/>
        </w:rPr>
      </w:pPr>
      <w:r w:rsidRPr="005040DD">
        <w:rPr>
          <w:b/>
        </w:rPr>
        <w:lastRenderedPageBreak/>
        <w:t>ANNEX A</w:t>
      </w:r>
      <w:r w:rsidR="005040DD">
        <w:rPr>
          <w:b/>
        </w:rPr>
        <w:t>:</w:t>
      </w:r>
      <w:r w:rsidR="005040DD">
        <w:rPr>
          <w:b/>
        </w:rPr>
        <w:tab/>
        <w:t>RESOURCE REQUIREMENTS</w:t>
      </w:r>
      <w:bookmarkEnd w:id="21"/>
    </w:p>
    <w:p w:rsidR="00756073" w:rsidRDefault="00756073">
      <w:pPr>
        <w:rPr>
          <w:rFonts w:ascii="Times New Roman" w:hAnsi="Times New Roman" w:cs="Times New Roman"/>
        </w:rPr>
      </w:pPr>
    </w:p>
    <w:p w:rsidR="00756073" w:rsidRDefault="00756073">
      <w:pPr>
        <w:rPr>
          <w:rFonts w:ascii="Times New Roman" w:hAnsi="Times New Roman" w:cs="Times New Roman"/>
        </w:rPr>
      </w:pPr>
    </w:p>
    <w:p w:rsidR="009D183A" w:rsidRDefault="009D183A">
      <w:pPr>
        <w:spacing w:after="160" w:line="259" w:lineRule="auto"/>
        <w:rPr>
          <w:rFonts w:asciiTheme="majorHAnsi" w:eastAsiaTheme="majorEastAsia" w:hAnsiTheme="majorHAnsi" w:cstheme="majorBidi"/>
          <w:b/>
          <w:color w:val="2E74B5" w:themeColor="accent1" w:themeShade="BF"/>
          <w:sz w:val="32"/>
          <w:szCs w:val="32"/>
        </w:rPr>
      </w:pPr>
      <w:bookmarkStart w:id="22" w:name="_Toc363403316"/>
      <w:r>
        <w:rPr>
          <w:b/>
        </w:rPr>
        <w:br w:type="page"/>
      </w:r>
    </w:p>
    <w:p w:rsidR="00756073" w:rsidRPr="005040DD" w:rsidRDefault="00756073" w:rsidP="00756073">
      <w:pPr>
        <w:pStyle w:val="Heading1"/>
        <w:rPr>
          <w:b/>
        </w:rPr>
      </w:pPr>
      <w:r w:rsidRPr="005040DD">
        <w:rPr>
          <w:b/>
        </w:rPr>
        <w:lastRenderedPageBreak/>
        <w:t>ANNEX B</w:t>
      </w:r>
      <w:r w:rsidR="005040DD">
        <w:rPr>
          <w:b/>
        </w:rPr>
        <w:t>:</w:t>
      </w:r>
      <w:r w:rsidR="005040DD">
        <w:rPr>
          <w:b/>
        </w:rPr>
        <w:tab/>
        <w:t>DATA SHEETS AND QUESTIONNAIRES</w:t>
      </w:r>
      <w:bookmarkEnd w:id="22"/>
    </w:p>
    <w:p w:rsidR="00756073" w:rsidRDefault="00756073">
      <w:pPr>
        <w:rPr>
          <w:rFonts w:ascii="Times New Roman" w:hAnsi="Times New Roman" w:cs="Times New Roman"/>
        </w:rPr>
      </w:pPr>
    </w:p>
    <w:p w:rsidR="00756073" w:rsidRDefault="00756073">
      <w:pPr>
        <w:rPr>
          <w:rFonts w:ascii="Times New Roman" w:hAnsi="Times New Roman" w:cs="Times New Roman"/>
        </w:rPr>
      </w:pPr>
    </w:p>
    <w:p w:rsidR="009D183A" w:rsidRDefault="009D183A">
      <w:pPr>
        <w:spacing w:after="160" w:line="259" w:lineRule="auto"/>
        <w:rPr>
          <w:rFonts w:asciiTheme="majorHAnsi" w:eastAsiaTheme="majorEastAsia" w:hAnsiTheme="majorHAnsi" w:cstheme="majorBidi"/>
          <w:b/>
          <w:color w:val="2E74B5" w:themeColor="accent1" w:themeShade="BF"/>
          <w:sz w:val="32"/>
          <w:szCs w:val="32"/>
        </w:rPr>
      </w:pPr>
      <w:bookmarkStart w:id="23" w:name="_Toc363403317"/>
      <w:r>
        <w:rPr>
          <w:b/>
        </w:rPr>
        <w:br w:type="page"/>
      </w:r>
    </w:p>
    <w:p w:rsidR="00756073" w:rsidRPr="005040DD" w:rsidRDefault="00756073" w:rsidP="00756073">
      <w:pPr>
        <w:pStyle w:val="Heading1"/>
        <w:rPr>
          <w:b/>
        </w:rPr>
      </w:pPr>
      <w:r w:rsidRPr="005040DD">
        <w:rPr>
          <w:b/>
        </w:rPr>
        <w:lastRenderedPageBreak/>
        <w:t>ANNEX C</w:t>
      </w:r>
      <w:r w:rsidR="005040DD">
        <w:rPr>
          <w:b/>
        </w:rPr>
        <w:t>:</w:t>
      </w:r>
      <w:r w:rsidR="005040DD">
        <w:rPr>
          <w:b/>
        </w:rPr>
        <w:tab/>
        <w:t>OMITTED</w:t>
      </w:r>
      <w:bookmarkEnd w:id="23"/>
    </w:p>
    <w:p w:rsidR="00756073" w:rsidRDefault="00756073">
      <w:pPr>
        <w:rPr>
          <w:rFonts w:ascii="Times New Roman" w:hAnsi="Times New Roman" w:cs="Times New Roman"/>
        </w:rPr>
      </w:pPr>
    </w:p>
    <w:p w:rsidR="00756073" w:rsidRDefault="00756073">
      <w:pPr>
        <w:rPr>
          <w:rFonts w:ascii="Times New Roman" w:hAnsi="Times New Roman" w:cs="Times New Roman"/>
        </w:rPr>
      </w:pPr>
    </w:p>
    <w:p w:rsidR="009D183A" w:rsidRDefault="009D183A">
      <w:pPr>
        <w:spacing w:after="160" w:line="259" w:lineRule="auto"/>
        <w:rPr>
          <w:rFonts w:asciiTheme="majorHAnsi" w:eastAsiaTheme="majorEastAsia" w:hAnsiTheme="majorHAnsi" w:cstheme="majorBidi"/>
          <w:b/>
          <w:color w:val="2E74B5" w:themeColor="accent1" w:themeShade="BF"/>
          <w:sz w:val="32"/>
          <w:szCs w:val="32"/>
        </w:rPr>
      </w:pPr>
      <w:bookmarkStart w:id="24" w:name="_Toc363403318"/>
      <w:r>
        <w:rPr>
          <w:b/>
        </w:rPr>
        <w:br w:type="page"/>
      </w:r>
    </w:p>
    <w:p w:rsidR="00756073" w:rsidRPr="005040DD" w:rsidRDefault="00756073" w:rsidP="00756073">
      <w:pPr>
        <w:pStyle w:val="Heading1"/>
        <w:rPr>
          <w:b/>
        </w:rPr>
      </w:pPr>
      <w:r w:rsidRPr="005040DD">
        <w:rPr>
          <w:b/>
        </w:rPr>
        <w:lastRenderedPageBreak/>
        <w:t>ANNEX D</w:t>
      </w:r>
      <w:r w:rsidR="005040DD">
        <w:rPr>
          <w:b/>
        </w:rPr>
        <w:t>:</w:t>
      </w:r>
      <w:r w:rsidR="005040DD">
        <w:rPr>
          <w:b/>
        </w:rPr>
        <w:tab/>
        <w:t>DATA ANALYSIS PLAN</w:t>
      </w:r>
      <w:bookmarkEnd w:id="24"/>
    </w:p>
    <w:p w:rsidR="00756073" w:rsidRDefault="00756073">
      <w:pPr>
        <w:rPr>
          <w:rFonts w:ascii="Times New Roman" w:hAnsi="Times New Roman" w:cs="Times New Roman"/>
        </w:rPr>
      </w:pPr>
    </w:p>
    <w:p w:rsidR="00756073" w:rsidRDefault="00756073">
      <w:pPr>
        <w:rPr>
          <w:rFonts w:ascii="Times New Roman" w:hAnsi="Times New Roman" w:cs="Times New Roman"/>
        </w:rPr>
      </w:pPr>
    </w:p>
    <w:p w:rsidR="00756073" w:rsidRPr="00DF33AC" w:rsidRDefault="00756073">
      <w:pPr>
        <w:rPr>
          <w:rFonts w:ascii="Times New Roman" w:hAnsi="Times New Roman" w:cs="Times New Roman"/>
        </w:rPr>
      </w:pPr>
    </w:p>
    <w:sectPr w:rsidR="00756073" w:rsidRPr="00DF33AC" w:rsidSect="00DF33AC">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12207" w:rsidRDefault="00D12207" w:rsidP="00E84DBB">
      <w:r>
        <w:separator/>
      </w:r>
    </w:p>
  </w:endnote>
  <w:endnote w:type="continuationSeparator" w:id="0">
    <w:p w:rsidR="00D12207" w:rsidRDefault="00D12207" w:rsidP="00E84DBB">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altName w:val="Calibri"/>
    <w:charset w:val="00"/>
    <w:family w:val="swiss"/>
    <w:pitch w:val="variable"/>
    <w:sig w:usb0="00000001"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4DBB" w:rsidRDefault="00E84DBB">
    <w:pPr>
      <w:pStyle w:val="Footer"/>
      <w:jc w:val="center"/>
    </w:pPr>
  </w:p>
  <w:p w:rsidR="00E84DBB" w:rsidRDefault="00E84DB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12207" w:rsidRDefault="00D12207" w:rsidP="00E84DBB">
      <w:r>
        <w:separator/>
      </w:r>
    </w:p>
  </w:footnote>
  <w:footnote w:type="continuationSeparator" w:id="0">
    <w:p w:rsidR="00D12207" w:rsidRDefault="00D12207" w:rsidP="00E84DB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4DBB" w:rsidRDefault="00E84DBB">
    <w:pPr>
      <w:pStyle w:val="Header"/>
      <w:jc w:val="center"/>
    </w:pPr>
  </w:p>
  <w:p w:rsidR="00E84DBB" w:rsidRDefault="00E84DBB">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F205B2"/>
    <w:rsid w:val="00081EC8"/>
    <w:rsid w:val="00084FCA"/>
    <w:rsid w:val="000A5C58"/>
    <w:rsid w:val="00142B59"/>
    <w:rsid w:val="00153910"/>
    <w:rsid w:val="001D76EB"/>
    <w:rsid w:val="001F5203"/>
    <w:rsid w:val="002F6B1F"/>
    <w:rsid w:val="00327DA6"/>
    <w:rsid w:val="00350FCB"/>
    <w:rsid w:val="00444598"/>
    <w:rsid w:val="00460787"/>
    <w:rsid w:val="005040DD"/>
    <w:rsid w:val="00565ABE"/>
    <w:rsid w:val="00596B2D"/>
    <w:rsid w:val="005B6100"/>
    <w:rsid w:val="006055A2"/>
    <w:rsid w:val="0062544F"/>
    <w:rsid w:val="00646FAA"/>
    <w:rsid w:val="006732AA"/>
    <w:rsid w:val="0069447F"/>
    <w:rsid w:val="006A649A"/>
    <w:rsid w:val="007147D4"/>
    <w:rsid w:val="0072481E"/>
    <w:rsid w:val="00732F96"/>
    <w:rsid w:val="00756073"/>
    <w:rsid w:val="00867065"/>
    <w:rsid w:val="00907892"/>
    <w:rsid w:val="00962B9F"/>
    <w:rsid w:val="0099471D"/>
    <w:rsid w:val="009A1027"/>
    <w:rsid w:val="009D183A"/>
    <w:rsid w:val="009F4BA4"/>
    <w:rsid w:val="00A00B9D"/>
    <w:rsid w:val="00AB4C91"/>
    <w:rsid w:val="00AE78FC"/>
    <w:rsid w:val="00AF3500"/>
    <w:rsid w:val="00B05E98"/>
    <w:rsid w:val="00B82EFF"/>
    <w:rsid w:val="00C13FAF"/>
    <w:rsid w:val="00D12207"/>
    <w:rsid w:val="00DF33AC"/>
    <w:rsid w:val="00E0385A"/>
    <w:rsid w:val="00E84DBB"/>
    <w:rsid w:val="00F205B2"/>
    <w:rsid w:val="00F508B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2B59"/>
    <w:pPr>
      <w:spacing w:after="0" w:line="240" w:lineRule="auto"/>
    </w:pPr>
    <w:rPr>
      <w:rFonts w:ascii="Arial" w:hAnsi="Arial"/>
      <w:sz w:val="24"/>
    </w:rPr>
  </w:style>
  <w:style w:type="paragraph" w:styleId="Heading1">
    <w:name w:val="heading 1"/>
    <w:basedOn w:val="Normal"/>
    <w:next w:val="Normal"/>
    <w:link w:val="Heading1Char"/>
    <w:uiPriority w:val="9"/>
    <w:qFormat/>
    <w:rsid w:val="00DF33AC"/>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D76EB"/>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040DD"/>
    <w:pPr>
      <w:keepNext/>
      <w:keepLines/>
      <w:spacing w:before="4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42B59"/>
    <w:rPr>
      <w:sz w:val="16"/>
      <w:szCs w:val="16"/>
    </w:rPr>
  </w:style>
  <w:style w:type="paragraph" w:styleId="CommentText">
    <w:name w:val="annotation text"/>
    <w:basedOn w:val="Normal"/>
    <w:link w:val="CommentTextChar"/>
    <w:uiPriority w:val="99"/>
    <w:semiHidden/>
    <w:unhideWhenUsed/>
    <w:rsid w:val="00142B59"/>
    <w:rPr>
      <w:sz w:val="20"/>
      <w:szCs w:val="20"/>
    </w:rPr>
  </w:style>
  <w:style w:type="character" w:customStyle="1" w:styleId="CommentTextChar">
    <w:name w:val="Comment Text Char"/>
    <w:basedOn w:val="DefaultParagraphFont"/>
    <w:link w:val="CommentText"/>
    <w:uiPriority w:val="99"/>
    <w:semiHidden/>
    <w:rsid w:val="00142B59"/>
    <w:rPr>
      <w:rFonts w:ascii="Arial" w:hAnsi="Arial"/>
      <w:sz w:val="20"/>
      <w:szCs w:val="20"/>
    </w:rPr>
  </w:style>
  <w:style w:type="paragraph" w:styleId="BalloonText">
    <w:name w:val="Balloon Text"/>
    <w:basedOn w:val="Normal"/>
    <w:link w:val="BalloonTextChar"/>
    <w:uiPriority w:val="99"/>
    <w:semiHidden/>
    <w:unhideWhenUsed/>
    <w:rsid w:val="00142B5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42B59"/>
    <w:rPr>
      <w:rFonts w:ascii="Segoe UI" w:hAnsi="Segoe UI" w:cs="Segoe UI"/>
      <w:sz w:val="18"/>
      <w:szCs w:val="18"/>
    </w:rPr>
  </w:style>
  <w:style w:type="character" w:customStyle="1" w:styleId="Heading1Char">
    <w:name w:val="Heading 1 Char"/>
    <w:basedOn w:val="DefaultParagraphFont"/>
    <w:link w:val="Heading1"/>
    <w:uiPriority w:val="9"/>
    <w:rsid w:val="00DF33AC"/>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DF33AC"/>
    <w:pPr>
      <w:spacing w:line="259" w:lineRule="auto"/>
      <w:outlineLvl w:val="9"/>
    </w:pPr>
  </w:style>
  <w:style w:type="paragraph" w:styleId="TOC2">
    <w:name w:val="toc 2"/>
    <w:basedOn w:val="Normal"/>
    <w:next w:val="Normal"/>
    <w:autoRedefine/>
    <w:uiPriority w:val="39"/>
    <w:unhideWhenUsed/>
    <w:rsid w:val="00DF33AC"/>
    <w:pPr>
      <w:spacing w:after="100" w:line="259" w:lineRule="auto"/>
      <w:ind w:left="220"/>
    </w:pPr>
    <w:rPr>
      <w:rFonts w:asciiTheme="minorHAnsi" w:eastAsiaTheme="minorEastAsia" w:hAnsiTheme="minorHAnsi" w:cs="Times New Roman"/>
      <w:sz w:val="22"/>
    </w:rPr>
  </w:style>
  <w:style w:type="paragraph" w:styleId="TOC1">
    <w:name w:val="toc 1"/>
    <w:basedOn w:val="Normal"/>
    <w:next w:val="Normal"/>
    <w:autoRedefine/>
    <w:uiPriority w:val="39"/>
    <w:unhideWhenUsed/>
    <w:rsid w:val="00DF33AC"/>
    <w:pPr>
      <w:spacing w:after="100" w:line="259" w:lineRule="auto"/>
    </w:pPr>
    <w:rPr>
      <w:rFonts w:asciiTheme="minorHAnsi" w:eastAsiaTheme="minorEastAsia" w:hAnsiTheme="minorHAnsi" w:cs="Times New Roman"/>
      <w:sz w:val="22"/>
    </w:rPr>
  </w:style>
  <w:style w:type="paragraph" w:styleId="TOC3">
    <w:name w:val="toc 3"/>
    <w:basedOn w:val="Normal"/>
    <w:next w:val="Normal"/>
    <w:autoRedefine/>
    <w:uiPriority w:val="39"/>
    <w:unhideWhenUsed/>
    <w:rsid w:val="00DF33AC"/>
    <w:pPr>
      <w:spacing w:after="100" w:line="259" w:lineRule="auto"/>
      <w:ind w:left="440"/>
    </w:pPr>
    <w:rPr>
      <w:rFonts w:asciiTheme="minorHAnsi" w:eastAsiaTheme="minorEastAsia" w:hAnsiTheme="minorHAnsi" w:cs="Times New Roman"/>
      <w:sz w:val="22"/>
    </w:rPr>
  </w:style>
  <w:style w:type="paragraph" w:styleId="TOC4">
    <w:name w:val="toc 4"/>
    <w:basedOn w:val="Normal"/>
    <w:next w:val="Normal"/>
    <w:autoRedefine/>
    <w:uiPriority w:val="39"/>
    <w:semiHidden/>
    <w:unhideWhenUsed/>
    <w:rsid w:val="00756073"/>
    <w:pPr>
      <w:spacing w:after="100"/>
      <w:ind w:left="720"/>
    </w:pPr>
  </w:style>
  <w:style w:type="character" w:styleId="Hyperlink">
    <w:name w:val="Hyperlink"/>
    <w:basedOn w:val="DefaultParagraphFont"/>
    <w:uiPriority w:val="99"/>
    <w:unhideWhenUsed/>
    <w:rsid w:val="00756073"/>
    <w:rPr>
      <w:color w:val="0563C1" w:themeColor="hyperlink"/>
      <w:u w:val="single"/>
    </w:rPr>
  </w:style>
  <w:style w:type="character" w:customStyle="1" w:styleId="Heading2Char">
    <w:name w:val="Heading 2 Char"/>
    <w:basedOn w:val="DefaultParagraphFont"/>
    <w:link w:val="Heading2"/>
    <w:uiPriority w:val="9"/>
    <w:rsid w:val="001D76E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5040DD"/>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646FA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E84DBB"/>
    <w:pPr>
      <w:tabs>
        <w:tab w:val="center" w:pos="4680"/>
        <w:tab w:val="right" w:pos="9360"/>
      </w:tabs>
    </w:pPr>
  </w:style>
  <w:style w:type="character" w:customStyle="1" w:styleId="HeaderChar">
    <w:name w:val="Header Char"/>
    <w:basedOn w:val="DefaultParagraphFont"/>
    <w:link w:val="Header"/>
    <w:uiPriority w:val="99"/>
    <w:rsid w:val="00E84DBB"/>
    <w:rPr>
      <w:rFonts w:ascii="Arial" w:hAnsi="Arial"/>
      <w:sz w:val="24"/>
    </w:rPr>
  </w:style>
  <w:style w:type="paragraph" w:styleId="Footer">
    <w:name w:val="footer"/>
    <w:basedOn w:val="Normal"/>
    <w:link w:val="FooterChar"/>
    <w:uiPriority w:val="99"/>
    <w:unhideWhenUsed/>
    <w:rsid w:val="00E84DBB"/>
    <w:pPr>
      <w:tabs>
        <w:tab w:val="center" w:pos="4680"/>
        <w:tab w:val="right" w:pos="9360"/>
      </w:tabs>
    </w:pPr>
  </w:style>
  <w:style w:type="character" w:customStyle="1" w:styleId="FooterChar">
    <w:name w:val="Footer Char"/>
    <w:basedOn w:val="DefaultParagraphFont"/>
    <w:link w:val="Footer"/>
    <w:uiPriority w:val="99"/>
    <w:rsid w:val="00E84DBB"/>
    <w:rPr>
      <w:rFonts w:ascii="Arial" w:hAnsi="Arial"/>
      <w:sz w:val="24"/>
    </w:rPr>
  </w:style>
  <w:style w:type="paragraph" w:styleId="TableofFigures">
    <w:name w:val="table of figures"/>
    <w:basedOn w:val="Normal"/>
    <w:next w:val="Normal"/>
    <w:autoRedefine/>
    <w:uiPriority w:val="99"/>
    <w:rsid w:val="00C13FAF"/>
    <w:pPr>
      <w:tabs>
        <w:tab w:val="left" w:pos="1440"/>
        <w:tab w:val="right" w:leader="dot" w:pos="9000"/>
      </w:tabs>
      <w:ind w:left="1440" w:hanging="1440"/>
      <w:jc w:val="both"/>
    </w:pPr>
    <w:rPr>
      <w:rFonts w:ascii="Times New Roman" w:eastAsia="Arial Unicode MS" w:hAnsi="Times New Roman" w:cs="Times New Roman"/>
      <w:noProof/>
      <w:color w:val="000000"/>
      <w:szCs w:val="24"/>
      <w:lang w:eastAsia="ko-KR"/>
    </w:rPr>
  </w:style>
  <w:style w:type="paragraph" w:styleId="Caption">
    <w:name w:val="caption"/>
    <w:basedOn w:val="Normal"/>
    <w:next w:val="Normal"/>
    <w:uiPriority w:val="35"/>
    <w:unhideWhenUsed/>
    <w:qFormat/>
    <w:rsid w:val="00C13FAF"/>
    <w:pPr>
      <w:spacing w:after="200"/>
    </w:pPr>
    <w:rPr>
      <w:b/>
      <w:bCs/>
      <w:color w:val="5B9BD5"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2B59"/>
    <w:pPr>
      <w:spacing w:after="0" w:line="240" w:lineRule="auto"/>
    </w:pPr>
    <w:rPr>
      <w:rFonts w:ascii="Arial" w:hAnsi="Arial"/>
      <w:sz w:val="24"/>
    </w:rPr>
  </w:style>
  <w:style w:type="paragraph" w:styleId="Heading1">
    <w:name w:val="heading 1"/>
    <w:basedOn w:val="Normal"/>
    <w:next w:val="Normal"/>
    <w:link w:val="Heading1Char"/>
    <w:uiPriority w:val="9"/>
    <w:qFormat/>
    <w:rsid w:val="00DF33AC"/>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D76EB"/>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040DD"/>
    <w:pPr>
      <w:keepNext/>
      <w:keepLines/>
      <w:spacing w:before="4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42B59"/>
    <w:rPr>
      <w:sz w:val="16"/>
      <w:szCs w:val="16"/>
    </w:rPr>
  </w:style>
  <w:style w:type="paragraph" w:styleId="CommentText">
    <w:name w:val="annotation text"/>
    <w:basedOn w:val="Normal"/>
    <w:link w:val="CommentTextChar"/>
    <w:uiPriority w:val="99"/>
    <w:semiHidden/>
    <w:unhideWhenUsed/>
    <w:rsid w:val="00142B59"/>
    <w:rPr>
      <w:sz w:val="20"/>
      <w:szCs w:val="20"/>
    </w:rPr>
  </w:style>
  <w:style w:type="character" w:customStyle="1" w:styleId="CommentTextChar">
    <w:name w:val="Comment Text Char"/>
    <w:basedOn w:val="DefaultParagraphFont"/>
    <w:link w:val="CommentText"/>
    <w:uiPriority w:val="99"/>
    <w:semiHidden/>
    <w:rsid w:val="00142B59"/>
    <w:rPr>
      <w:rFonts w:ascii="Arial" w:hAnsi="Arial"/>
      <w:sz w:val="20"/>
      <w:szCs w:val="20"/>
    </w:rPr>
  </w:style>
  <w:style w:type="paragraph" w:styleId="BalloonText">
    <w:name w:val="Balloon Text"/>
    <w:basedOn w:val="Normal"/>
    <w:link w:val="BalloonTextChar"/>
    <w:uiPriority w:val="99"/>
    <w:semiHidden/>
    <w:unhideWhenUsed/>
    <w:rsid w:val="00142B5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42B59"/>
    <w:rPr>
      <w:rFonts w:ascii="Segoe UI" w:hAnsi="Segoe UI" w:cs="Segoe UI"/>
      <w:sz w:val="18"/>
      <w:szCs w:val="18"/>
    </w:rPr>
  </w:style>
  <w:style w:type="character" w:customStyle="1" w:styleId="Heading1Char">
    <w:name w:val="Heading 1 Char"/>
    <w:basedOn w:val="DefaultParagraphFont"/>
    <w:link w:val="Heading1"/>
    <w:uiPriority w:val="9"/>
    <w:rsid w:val="00DF33AC"/>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DF33AC"/>
    <w:pPr>
      <w:spacing w:line="259" w:lineRule="auto"/>
      <w:outlineLvl w:val="9"/>
    </w:pPr>
  </w:style>
  <w:style w:type="paragraph" w:styleId="TOC2">
    <w:name w:val="toc 2"/>
    <w:basedOn w:val="Normal"/>
    <w:next w:val="Normal"/>
    <w:autoRedefine/>
    <w:uiPriority w:val="39"/>
    <w:unhideWhenUsed/>
    <w:rsid w:val="00DF33AC"/>
    <w:pPr>
      <w:spacing w:after="100" w:line="259" w:lineRule="auto"/>
      <w:ind w:left="220"/>
    </w:pPr>
    <w:rPr>
      <w:rFonts w:asciiTheme="minorHAnsi" w:eastAsiaTheme="minorEastAsia" w:hAnsiTheme="minorHAnsi" w:cs="Times New Roman"/>
      <w:sz w:val="22"/>
    </w:rPr>
  </w:style>
  <w:style w:type="paragraph" w:styleId="TOC1">
    <w:name w:val="toc 1"/>
    <w:basedOn w:val="Normal"/>
    <w:next w:val="Normal"/>
    <w:autoRedefine/>
    <w:uiPriority w:val="39"/>
    <w:unhideWhenUsed/>
    <w:rsid w:val="00DF33AC"/>
    <w:pPr>
      <w:spacing w:after="100" w:line="259" w:lineRule="auto"/>
    </w:pPr>
    <w:rPr>
      <w:rFonts w:asciiTheme="minorHAnsi" w:eastAsiaTheme="minorEastAsia" w:hAnsiTheme="minorHAnsi" w:cs="Times New Roman"/>
      <w:sz w:val="22"/>
    </w:rPr>
  </w:style>
  <w:style w:type="paragraph" w:styleId="TOC3">
    <w:name w:val="toc 3"/>
    <w:basedOn w:val="Normal"/>
    <w:next w:val="Normal"/>
    <w:autoRedefine/>
    <w:uiPriority w:val="39"/>
    <w:unhideWhenUsed/>
    <w:rsid w:val="00DF33AC"/>
    <w:pPr>
      <w:spacing w:after="100" w:line="259" w:lineRule="auto"/>
      <w:ind w:left="440"/>
    </w:pPr>
    <w:rPr>
      <w:rFonts w:asciiTheme="minorHAnsi" w:eastAsiaTheme="minorEastAsia" w:hAnsiTheme="minorHAnsi" w:cs="Times New Roman"/>
      <w:sz w:val="22"/>
    </w:rPr>
  </w:style>
  <w:style w:type="paragraph" w:styleId="TOC4">
    <w:name w:val="toc 4"/>
    <w:basedOn w:val="Normal"/>
    <w:next w:val="Normal"/>
    <w:autoRedefine/>
    <w:uiPriority w:val="39"/>
    <w:semiHidden/>
    <w:unhideWhenUsed/>
    <w:rsid w:val="00756073"/>
    <w:pPr>
      <w:spacing w:after="100"/>
      <w:ind w:left="720"/>
    </w:pPr>
  </w:style>
  <w:style w:type="character" w:styleId="Hyperlink">
    <w:name w:val="Hyperlink"/>
    <w:basedOn w:val="DefaultParagraphFont"/>
    <w:uiPriority w:val="99"/>
    <w:unhideWhenUsed/>
    <w:rsid w:val="00756073"/>
    <w:rPr>
      <w:color w:val="0563C1" w:themeColor="hyperlink"/>
      <w:u w:val="single"/>
    </w:rPr>
  </w:style>
  <w:style w:type="character" w:customStyle="1" w:styleId="Heading2Char">
    <w:name w:val="Heading 2 Char"/>
    <w:basedOn w:val="DefaultParagraphFont"/>
    <w:link w:val="Heading2"/>
    <w:uiPriority w:val="9"/>
    <w:rsid w:val="001D76E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5040DD"/>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646FA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E84DBB"/>
    <w:pPr>
      <w:tabs>
        <w:tab w:val="center" w:pos="4680"/>
        <w:tab w:val="right" w:pos="9360"/>
      </w:tabs>
    </w:pPr>
  </w:style>
  <w:style w:type="character" w:customStyle="1" w:styleId="HeaderChar">
    <w:name w:val="Header Char"/>
    <w:basedOn w:val="DefaultParagraphFont"/>
    <w:link w:val="Header"/>
    <w:uiPriority w:val="99"/>
    <w:rsid w:val="00E84DBB"/>
    <w:rPr>
      <w:rFonts w:ascii="Arial" w:hAnsi="Arial"/>
      <w:sz w:val="24"/>
    </w:rPr>
  </w:style>
  <w:style w:type="paragraph" w:styleId="Footer">
    <w:name w:val="footer"/>
    <w:basedOn w:val="Normal"/>
    <w:link w:val="FooterChar"/>
    <w:uiPriority w:val="99"/>
    <w:unhideWhenUsed/>
    <w:rsid w:val="00E84DBB"/>
    <w:pPr>
      <w:tabs>
        <w:tab w:val="center" w:pos="4680"/>
        <w:tab w:val="right" w:pos="9360"/>
      </w:tabs>
    </w:pPr>
  </w:style>
  <w:style w:type="character" w:customStyle="1" w:styleId="FooterChar">
    <w:name w:val="Footer Char"/>
    <w:basedOn w:val="DefaultParagraphFont"/>
    <w:link w:val="Footer"/>
    <w:uiPriority w:val="99"/>
    <w:rsid w:val="00E84DBB"/>
    <w:rPr>
      <w:rFonts w:ascii="Arial" w:hAnsi="Arial"/>
      <w:sz w:val="24"/>
    </w:rPr>
  </w:style>
  <w:style w:type="paragraph" w:styleId="TableofFigures">
    <w:name w:val="table of figures"/>
    <w:basedOn w:val="Normal"/>
    <w:next w:val="Normal"/>
    <w:autoRedefine/>
    <w:uiPriority w:val="99"/>
    <w:rsid w:val="00C13FAF"/>
    <w:pPr>
      <w:tabs>
        <w:tab w:val="left" w:pos="1440"/>
        <w:tab w:val="right" w:leader="dot" w:pos="9000"/>
      </w:tabs>
      <w:ind w:left="1440" w:hanging="1440"/>
      <w:jc w:val="both"/>
    </w:pPr>
    <w:rPr>
      <w:rFonts w:ascii="Times New Roman" w:eastAsia="Arial Unicode MS" w:hAnsi="Times New Roman" w:cs="Times New Roman"/>
      <w:noProof/>
      <w:color w:val="000000"/>
      <w:szCs w:val="24"/>
      <w:lang w:eastAsia="ko-KR"/>
    </w:rPr>
  </w:style>
  <w:style w:type="paragraph" w:styleId="Caption">
    <w:name w:val="caption"/>
    <w:basedOn w:val="Normal"/>
    <w:next w:val="Normal"/>
    <w:uiPriority w:val="35"/>
    <w:unhideWhenUsed/>
    <w:qFormat/>
    <w:rsid w:val="00C13FAF"/>
    <w:pPr>
      <w:spacing w:after="200"/>
    </w:pPr>
    <w:rPr>
      <w:b/>
      <w:bCs/>
      <w:color w:val="5B9BD5" w:themeColor="accent1"/>
      <w:sz w:val="18"/>
      <w:szCs w:val="18"/>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8DAAED85-75E4-4171-9300-AEA6341089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1021</Words>
  <Characters>5823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U.S Air Force</Company>
  <LinksUpToDate>false</LinksUpToDate>
  <CharactersWithSpaces>6831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Kelley Thompson</dc:creator>
  <cp:lastModifiedBy>Steve Mazza</cp:lastModifiedBy>
  <cp:revision>2</cp:revision>
  <dcterms:created xsi:type="dcterms:W3CDTF">2013-08-08T13:55:00Z</dcterms:created>
  <dcterms:modified xsi:type="dcterms:W3CDTF">2013-08-08T13:55:00Z</dcterms:modified>
</cp:coreProperties>
</file>