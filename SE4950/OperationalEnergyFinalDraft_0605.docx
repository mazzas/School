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24D" w:rsidRPr="00E638E9" w:rsidRDefault="0059624D" w:rsidP="0059624D">
      <w:pPr>
        <w:pStyle w:val="ResearchPaperTitle"/>
        <w:spacing w:line="360" w:lineRule="auto"/>
        <w:rPr>
          <w:rFonts w:ascii="Times New Roman" w:hAnsi="Times New Roman"/>
          <w:b/>
          <w:sz w:val="32"/>
          <w:u w:val="single"/>
        </w:rPr>
      </w:pPr>
      <w:r w:rsidRPr="00E638E9">
        <w:rPr>
          <w:rFonts w:ascii="Times New Roman" w:hAnsi="Times New Roman"/>
          <w:b/>
          <w:sz w:val="32"/>
          <w:u w:val="single"/>
        </w:rPr>
        <w:t>Operational Energy</w:t>
      </w:r>
    </w:p>
    <w:p w:rsidR="000B639E" w:rsidRPr="00841E3A" w:rsidRDefault="00152A19" w:rsidP="001D0893">
      <w:pPr>
        <w:pStyle w:val="Student"/>
        <w:spacing w:line="240" w:lineRule="auto"/>
        <w:rPr>
          <w:rFonts w:ascii="Times New Roman" w:hAnsi="Times New Roman"/>
          <w:sz w:val="24"/>
        </w:rPr>
      </w:pPr>
      <w:r w:rsidRPr="00841E3A">
        <w:rPr>
          <w:rFonts w:ascii="Times New Roman" w:hAnsi="Times New Roman"/>
          <w:sz w:val="24"/>
        </w:rPr>
        <w:t xml:space="preserve">Berklich, </w:t>
      </w:r>
      <w:r w:rsidR="005B2AB4" w:rsidRPr="00841E3A">
        <w:rPr>
          <w:rFonts w:ascii="Times New Roman" w:hAnsi="Times New Roman"/>
          <w:sz w:val="24"/>
        </w:rPr>
        <w:t>Brennan, Mazza, Torres</w:t>
      </w:r>
      <w:r w:rsidR="0059624D">
        <w:rPr>
          <w:rFonts w:ascii="Times New Roman" w:hAnsi="Times New Roman"/>
          <w:sz w:val="24"/>
        </w:rPr>
        <w:t xml:space="preserve">                                                                      </w:t>
      </w:r>
      <w:r w:rsidR="00246FD4" w:rsidRPr="00841E3A">
        <w:rPr>
          <w:rFonts w:ascii="Times New Roman" w:hAnsi="Times New Roman"/>
          <w:sz w:val="24"/>
        </w:rPr>
        <w:t>P</w:t>
      </w:r>
      <w:r w:rsidR="00AD4973" w:rsidRPr="00841E3A">
        <w:rPr>
          <w:rFonts w:ascii="Times New Roman" w:hAnsi="Times New Roman"/>
          <w:sz w:val="24"/>
        </w:rPr>
        <w:t>rofessor Va</w:t>
      </w:r>
      <w:r w:rsidR="00246FD4" w:rsidRPr="00841E3A">
        <w:rPr>
          <w:rFonts w:ascii="Times New Roman" w:hAnsi="Times New Roman"/>
          <w:sz w:val="24"/>
        </w:rPr>
        <w:t>neman</w:t>
      </w:r>
    </w:p>
    <w:p w:rsidR="0059624D" w:rsidRPr="00841E3A" w:rsidRDefault="00813D77" w:rsidP="0059624D">
      <w:pPr>
        <w:pStyle w:val="Student"/>
        <w:spacing w:line="240" w:lineRule="auto"/>
        <w:rPr>
          <w:rFonts w:ascii="Times New Roman" w:hAnsi="Times New Roman"/>
          <w:sz w:val="24"/>
        </w:rPr>
      </w:pPr>
      <w:r w:rsidRPr="00841E3A">
        <w:rPr>
          <w:rFonts w:ascii="Times New Roman" w:hAnsi="Times New Roman"/>
          <w:sz w:val="24"/>
        </w:rPr>
        <w:fldChar w:fldCharType="begin"/>
      </w:r>
      <w:r w:rsidR="00F72AD2" w:rsidRPr="00841E3A">
        <w:rPr>
          <w:rFonts w:ascii="Times New Roman" w:hAnsi="Times New Roman"/>
          <w:sz w:val="24"/>
        </w:rPr>
        <w:instrText xml:space="preserve"> DATE \@ "d MMMM yyyy" </w:instrText>
      </w:r>
      <w:r w:rsidRPr="00841E3A">
        <w:rPr>
          <w:rFonts w:ascii="Times New Roman" w:hAnsi="Times New Roman"/>
          <w:sz w:val="24"/>
        </w:rPr>
        <w:fldChar w:fldCharType="separate"/>
      </w:r>
      <w:r w:rsidR="006F4D85">
        <w:rPr>
          <w:rFonts w:ascii="Times New Roman" w:hAnsi="Times New Roman"/>
          <w:noProof/>
          <w:sz w:val="24"/>
        </w:rPr>
        <w:t>5 June 2013</w:t>
      </w:r>
      <w:r w:rsidRPr="00841E3A">
        <w:rPr>
          <w:rFonts w:ascii="Times New Roman" w:hAnsi="Times New Roman"/>
          <w:sz w:val="24"/>
        </w:rPr>
        <w:fldChar w:fldCharType="end"/>
      </w:r>
      <w:r w:rsidR="0059624D" w:rsidRPr="0059624D">
        <w:rPr>
          <w:rFonts w:ascii="Times New Roman" w:hAnsi="Times New Roman"/>
          <w:sz w:val="24"/>
        </w:rPr>
        <w:t xml:space="preserve"> </w:t>
      </w:r>
      <w:r w:rsidR="0059624D">
        <w:rPr>
          <w:rFonts w:ascii="Times New Roman" w:hAnsi="Times New Roman"/>
          <w:sz w:val="24"/>
        </w:rPr>
        <w:t xml:space="preserve">                                                                                                                          </w:t>
      </w:r>
      <w:r w:rsidR="0059624D" w:rsidRPr="00841E3A">
        <w:rPr>
          <w:rFonts w:ascii="Times New Roman" w:hAnsi="Times New Roman"/>
          <w:sz w:val="24"/>
        </w:rPr>
        <w:t>SE4950</w:t>
      </w:r>
    </w:p>
    <w:p w:rsidR="000B639E" w:rsidRPr="00841E3A" w:rsidRDefault="000B639E" w:rsidP="001D0893">
      <w:pPr>
        <w:pStyle w:val="Student"/>
        <w:spacing w:line="240" w:lineRule="auto"/>
        <w:rPr>
          <w:rFonts w:ascii="Times New Roman" w:hAnsi="Times New Roman"/>
          <w:sz w:val="24"/>
        </w:rPr>
      </w:pPr>
    </w:p>
    <w:p w:rsidR="00BF401A" w:rsidRPr="0089646C" w:rsidRDefault="003E49F3" w:rsidP="007966D8">
      <w:pPr>
        <w:pStyle w:val="Heading1"/>
        <w:spacing w:before="120" w:line="360" w:lineRule="auto"/>
        <w:ind w:firstLine="720"/>
        <w:jc w:val="both"/>
        <w:rPr>
          <w:rFonts w:cs="Times New Roman"/>
          <w:sz w:val="24"/>
          <w:szCs w:val="24"/>
        </w:rPr>
      </w:pPr>
      <w:r w:rsidRPr="0089646C">
        <w:rPr>
          <w:rFonts w:cs="Times New Roman"/>
          <w:sz w:val="24"/>
          <w:szCs w:val="24"/>
        </w:rPr>
        <w:t>Operational Energy</w:t>
      </w:r>
      <w:ins w:id="0" w:author="Steve Mazza" w:date="2013-06-05T08:09:00Z">
        <w:r w:rsidR="00AE1B51">
          <w:rPr>
            <w:rFonts w:cs="Times New Roman"/>
            <w:sz w:val="24"/>
            <w:szCs w:val="24"/>
          </w:rPr>
          <w:t xml:space="preserve"> (OE)</w:t>
        </w:r>
      </w:ins>
      <w:r w:rsidRPr="0089646C">
        <w:rPr>
          <w:rFonts w:cs="Times New Roman"/>
          <w:sz w:val="24"/>
          <w:szCs w:val="24"/>
        </w:rPr>
        <w:t xml:space="preserve"> is defined as</w:t>
      </w:r>
      <w:r w:rsidR="001362B0" w:rsidRPr="0089646C">
        <w:rPr>
          <w:rFonts w:cs="Times New Roman"/>
          <w:sz w:val="24"/>
          <w:szCs w:val="24"/>
        </w:rPr>
        <w:t xml:space="preserve"> the energy required to support</w:t>
      </w:r>
      <w:ins w:id="1" w:author="Steve Mazza" w:date="2013-06-05T08:08:00Z">
        <w:r w:rsidR="00AE1B51">
          <w:rPr>
            <w:rFonts w:cs="Times New Roman"/>
            <w:sz w:val="24"/>
            <w:szCs w:val="24"/>
          </w:rPr>
          <w:t>,</w:t>
        </w:r>
      </w:ins>
      <w:r w:rsidR="001362B0" w:rsidRPr="0089646C">
        <w:rPr>
          <w:rFonts w:cs="Times New Roman"/>
          <w:sz w:val="24"/>
          <w:szCs w:val="24"/>
        </w:rPr>
        <w:t xml:space="preserve"> “</w:t>
      </w:r>
      <w:commentRangeStart w:id="2"/>
      <w:r w:rsidR="001362B0" w:rsidRPr="0089646C">
        <w:rPr>
          <w:rFonts w:cs="Times New Roman"/>
          <w:sz w:val="24"/>
          <w:szCs w:val="24"/>
        </w:rPr>
        <w:t>military deployments, across the full spectrum of missions; direct support of military deployments; and training in support of unit readiness for military deployments.</w:t>
      </w:r>
      <w:commentRangeEnd w:id="2"/>
      <w:r w:rsidR="00AE1B51">
        <w:rPr>
          <w:rStyle w:val="CommentReference"/>
          <w:rFonts w:ascii="Arial" w:hAnsi="Arial" w:cs="Times New Roman"/>
          <w:bCs w:val="0"/>
        </w:rPr>
        <w:commentReference w:id="2"/>
      </w:r>
      <w:r w:rsidR="001362B0" w:rsidRPr="0089646C">
        <w:rPr>
          <w:rFonts w:cs="Times New Roman"/>
          <w:sz w:val="24"/>
          <w:szCs w:val="24"/>
        </w:rPr>
        <w:t>”</w:t>
      </w:r>
      <w:r w:rsidR="00544C75">
        <w:rPr>
          <w:rFonts w:cs="Times New Roman"/>
          <w:sz w:val="24"/>
          <w:szCs w:val="24"/>
        </w:rPr>
        <w:t xml:space="preserve"> </w:t>
      </w:r>
      <w:r w:rsidRPr="0089646C">
        <w:rPr>
          <w:rFonts w:cs="Times New Roman"/>
          <w:sz w:val="24"/>
          <w:szCs w:val="24"/>
        </w:rPr>
        <w:t>This assessment of the system of systems has been scoped to focus specifically on the distribution system of the architecture.</w:t>
      </w:r>
      <w:r w:rsidR="00544C75">
        <w:rPr>
          <w:rFonts w:cs="Times New Roman"/>
          <w:sz w:val="24"/>
          <w:szCs w:val="24"/>
        </w:rPr>
        <w:t xml:space="preserve"> </w:t>
      </w:r>
      <w:r w:rsidRPr="0089646C">
        <w:rPr>
          <w:rFonts w:cs="Times New Roman"/>
          <w:sz w:val="24"/>
          <w:szCs w:val="24"/>
        </w:rPr>
        <w:t>This is shown in Figure 1.</w:t>
      </w:r>
    </w:p>
    <w:p w:rsidR="00BF401A" w:rsidRPr="0089646C" w:rsidRDefault="00544C75" w:rsidP="00544C75">
      <w:pPr>
        <w:spacing w:before="120" w:line="360" w:lineRule="auto"/>
        <w:jc w:val="both"/>
        <w:rPr>
          <w:rFonts w:ascii="Times New Roman" w:hAnsi="Times New Roman"/>
          <w:sz w:val="24"/>
        </w:rPr>
      </w:pPr>
      <w:r w:rsidRPr="00544C75">
        <w:rPr>
          <w:rFonts w:ascii="Times New Roman" w:hAnsi="Times New Roman"/>
          <w:noProof/>
          <w:sz w:val="24"/>
        </w:rPr>
        <w:drawing>
          <wp:inline distT="0" distB="0" distL="0" distR="0">
            <wp:extent cx="5943600" cy="3825240"/>
            <wp:effectExtent l="19050" t="0" r="0" b="0"/>
            <wp:docPr id="17"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srcRect/>
                    <a:stretch>
                      <a:fillRect/>
                    </a:stretch>
                  </pic:blipFill>
                  <pic:spPr bwMode="auto">
                    <a:xfrm>
                      <a:off x="0" y="0"/>
                      <a:ext cx="5943600" cy="3825240"/>
                    </a:xfrm>
                    <a:prstGeom prst="rect">
                      <a:avLst/>
                    </a:prstGeom>
                    <a:noFill/>
                    <a:ln w="9525">
                      <a:noFill/>
                      <a:miter lim="800000"/>
                      <a:headEnd/>
                      <a:tailEnd/>
                    </a:ln>
                  </pic:spPr>
                </pic:pic>
              </a:graphicData>
            </a:graphic>
          </wp:inline>
        </w:drawing>
      </w:r>
    </w:p>
    <w:p w:rsidR="00544C75" w:rsidRPr="00C03CA2" w:rsidRDefault="00544C75" w:rsidP="00544C75">
      <w:pPr>
        <w:spacing w:before="120"/>
        <w:jc w:val="center"/>
        <w:rPr>
          <w:rFonts w:ascii="Times New Roman" w:hAnsi="Times New Roman"/>
          <w:b/>
          <w:sz w:val="24"/>
        </w:rPr>
      </w:pPr>
      <w:r>
        <w:rPr>
          <w:rFonts w:ascii="Times New Roman" w:hAnsi="Times New Roman"/>
          <w:b/>
          <w:sz w:val="24"/>
        </w:rPr>
        <w:t>Figure 1</w:t>
      </w:r>
      <w:r w:rsidRPr="00C03CA2">
        <w:rPr>
          <w:rFonts w:ascii="Times New Roman" w:hAnsi="Times New Roman"/>
          <w:b/>
          <w:sz w:val="24"/>
        </w:rPr>
        <w:t>.</w:t>
      </w:r>
      <w:r>
        <w:rPr>
          <w:rFonts w:ascii="Times New Roman" w:hAnsi="Times New Roman"/>
          <w:b/>
          <w:sz w:val="24"/>
        </w:rPr>
        <w:t xml:space="preserve"> OV-1 OE Distribution</w:t>
      </w:r>
      <w:r w:rsidRPr="00C03CA2">
        <w:rPr>
          <w:rFonts w:ascii="Times New Roman" w:hAnsi="Times New Roman"/>
          <w:b/>
          <w:sz w:val="24"/>
        </w:rPr>
        <w:t>.</w:t>
      </w:r>
    </w:p>
    <w:p w:rsidR="00544C75" w:rsidRDefault="00544C75" w:rsidP="007966D8">
      <w:pPr>
        <w:spacing w:before="120" w:line="360" w:lineRule="auto"/>
        <w:ind w:firstLine="720"/>
        <w:jc w:val="both"/>
        <w:rPr>
          <w:rFonts w:ascii="Times New Roman" w:hAnsi="Times New Roman"/>
          <w:sz w:val="24"/>
        </w:rPr>
      </w:pPr>
    </w:p>
    <w:p w:rsidR="00DF454F" w:rsidRPr="0089646C" w:rsidRDefault="003E49F3" w:rsidP="007966D8">
      <w:pPr>
        <w:spacing w:before="120" w:line="360" w:lineRule="auto"/>
        <w:ind w:firstLine="720"/>
        <w:jc w:val="both"/>
        <w:rPr>
          <w:rFonts w:ascii="Times New Roman" w:hAnsi="Times New Roman"/>
          <w:sz w:val="24"/>
        </w:rPr>
      </w:pPr>
      <w:r w:rsidRPr="0089646C">
        <w:rPr>
          <w:rFonts w:ascii="Times New Roman" w:hAnsi="Times New Roman"/>
          <w:sz w:val="24"/>
        </w:rPr>
        <w:t xml:space="preserve">Since OE is comprised of </w:t>
      </w:r>
      <w:del w:id="3" w:author="Steve Mazza" w:date="2013-06-05T08:09:00Z">
        <w:r w:rsidRPr="0089646C" w:rsidDel="00AE1B51">
          <w:rPr>
            <w:rFonts w:ascii="Times New Roman" w:hAnsi="Times New Roman"/>
            <w:sz w:val="24"/>
          </w:rPr>
          <w:delText xml:space="preserve">such </w:delText>
        </w:r>
      </w:del>
      <w:r w:rsidRPr="0089646C">
        <w:rPr>
          <w:rFonts w:ascii="Times New Roman" w:hAnsi="Times New Roman"/>
          <w:sz w:val="24"/>
        </w:rPr>
        <w:t>a broad number of systems, the assessment here can be expanded to include those other elements</w:t>
      </w:r>
      <w:del w:id="4" w:author="Steve Mazza" w:date="2013-06-05T08:09:00Z">
        <w:r w:rsidRPr="0089646C" w:rsidDel="00AE1B51">
          <w:rPr>
            <w:rFonts w:ascii="Times New Roman" w:hAnsi="Times New Roman"/>
            <w:sz w:val="24"/>
          </w:rPr>
          <w:delText>,</w:delText>
        </w:r>
      </w:del>
      <w:ins w:id="5" w:author="Steve Mazza" w:date="2013-06-05T08:09:00Z">
        <w:r w:rsidR="00AE1B51">
          <w:rPr>
            <w:rFonts w:ascii="Times New Roman" w:hAnsi="Times New Roman"/>
            <w:sz w:val="24"/>
          </w:rPr>
          <w:t xml:space="preserve"> by</w:t>
        </w:r>
      </w:ins>
      <w:r w:rsidRPr="0089646C">
        <w:rPr>
          <w:rFonts w:ascii="Times New Roman" w:hAnsi="Times New Roman"/>
          <w:sz w:val="24"/>
        </w:rPr>
        <w:t xml:space="preserve"> utilizing the same logic and supporting requirements.</w:t>
      </w:r>
      <w:r w:rsidR="00544C75">
        <w:rPr>
          <w:rFonts w:ascii="Times New Roman" w:hAnsi="Times New Roman"/>
          <w:sz w:val="24"/>
        </w:rPr>
        <w:t xml:space="preserve"> </w:t>
      </w:r>
      <w:r w:rsidRPr="0089646C">
        <w:rPr>
          <w:rFonts w:ascii="Times New Roman" w:hAnsi="Times New Roman"/>
          <w:sz w:val="24"/>
        </w:rPr>
        <w:t xml:space="preserve">The specific bounds of this project </w:t>
      </w:r>
      <w:del w:id="6" w:author="Steve Mazza" w:date="2013-06-05T08:10:00Z">
        <w:r w:rsidRPr="0089646C" w:rsidDel="00AE1B51">
          <w:rPr>
            <w:rFonts w:ascii="Times New Roman" w:hAnsi="Times New Roman"/>
            <w:sz w:val="24"/>
          </w:rPr>
          <w:delText xml:space="preserve">are </w:delText>
        </w:r>
      </w:del>
      <w:ins w:id="7" w:author="Steve Mazza" w:date="2013-06-05T08:10:00Z">
        <w:r w:rsidR="00AE1B51">
          <w:rPr>
            <w:rFonts w:ascii="Times New Roman" w:hAnsi="Times New Roman"/>
            <w:sz w:val="24"/>
          </w:rPr>
          <w:t>were</w:t>
        </w:r>
        <w:r w:rsidR="00AE1B51" w:rsidRPr="0089646C">
          <w:rPr>
            <w:rFonts w:ascii="Times New Roman" w:hAnsi="Times New Roman"/>
            <w:sz w:val="24"/>
          </w:rPr>
          <w:t xml:space="preserve"> </w:t>
        </w:r>
      </w:ins>
      <w:r w:rsidRPr="0089646C">
        <w:rPr>
          <w:rFonts w:ascii="Times New Roman" w:hAnsi="Times New Roman"/>
          <w:sz w:val="24"/>
        </w:rPr>
        <w:t xml:space="preserve">ground and air </w:t>
      </w:r>
      <w:r w:rsidR="00BF401A" w:rsidRPr="0089646C">
        <w:rPr>
          <w:rFonts w:ascii="Times New Roman" w:hAnsi="Times New Roman"/>
          <w:sz w:val="24"/>
        </w:rPr>
        <w:t>transportation</w:t>
      </w:r>
      <w:r w:rsidRPr="0089646C">
        <w:rPr>
          <w:rFonts w:ascii="Times New Roman" w:hAnsi="Times New Roman"/>
          <w:sz w:val="24"/>
        </w:rPr>
        <w:t xml:space="preserve"> of supplies and personnel from the entrance into theatre at the S</w:t>
      </w:r>
      <w:r w:rsidR="00CA367B">
        <w:rPr>
          <w:rFonts w:ascii="Times New Roman" w:hAnsi="Times New Roman"/>
          <w:sz w:val="24"/>
        </w:rPr>
        <w:t xml:space="preserve">ea Port of Debarkation or the Air </w:t>
      </w:r>
      <w:r w:rsidR="00CA367B">
        <w:rPr>
          <w:rFonts w:ascii="Times New Roman" w:hAnsi="Times New Roman"/>
          <w:sz w:val="24"/>
        </w:rPr>
        <w:lastRenderedPageBreak/>
        <w:t>Port of Debarkation (S</w:t>
      </w:r>
      <w:r w:rsidRPr="0089646C">
        <w:rPr>
          <w:rFonts w:ascii="Times New Roman" w:hAnsi="Times New Roman"/>
          <w:sz w:val="24"/>
        </w:rPr>
        <w:t>/APOD</w:t>
      </w:r>
      <w:r w:rsidR="00CA367B">
        <w:rPr>
          <w:rFonts w:ascii="Times New Roman" w:hAnsi="Times New Roman"/>
          <w:sz w:val="24"/>
        </w:rPr>
        <w:t>)</w:t>
      </w:r>
      <w:r w:rsidRPr="0089646C">
        <w:rPr>
          <w:rFonts w:ascii="Times New Roman" w:hAnsi="Times New Roman"/>
          <w:sz w:val="24"/>
        </w:rPr>
        <w:t xml:space="preserve"> to the bases and from bases forward</w:t>
      </w:r>
      <w:r w:rsidR="00BF401A" w:rsidRPr="0089646C">
        <w:rPr>
          <w:rFonts w:ascii="Times New Roman" w:hAnsi="Times New Roman"/>
          <w:sz w:val="24"/>
        </w:rPr>
        <w:t>, including all aspects of planning, tracking, protecting</w:t>
      </w:r>
      <w:ins w:id="8" w:author="Steve Mazza" w:date="2013-06-05T08:10:00Z">
        <w:r w:rsidR="00AE1B51">
          <w:rPr>
            <w:rFonts w:ascii="Times New Roman" w:hAnsi="Times New Roman"/>
            <w:sz w:val="24"/>
          </w:rPr>
          <w:t>,</w:t>
        </w:r>
      </w:ins>
      <w:r w:rsidR="00BF401A" w:rsidRPr="0089646C">
        <w:rPr>
          <w:rFonts w:ascii="Times New Roman" w:hAnsi="Times New Roman"/>
          <w:sz w:val="24"/>
        </w:rPr>
        <w:t xml:space="preserve"> and delivering those supplies</w:t>
      </w:r>
      <w:r w:rsidRPr="0089646C">
        <w:rPr>
          <w:rFonts w:ascii="Times New Roman" w:hAnsi="Times New Roman"/>
          <w:sz w:val="24"/>
        </w:rPr>
        <w:t>.</w:t>
      </w:r>
      <w:r w:rsidR="00544C75">
        <w:rPr>
          <w:rFonts w:ascii="Times New Roman" w:hAnsi="Times New Roman"/>
          <w:sz w:val="24"/>
        </w:rPr>
        <w:t xml:space="preserve"> </w:t>
      </w:r>
      <w:r w:rsidRPr="0089646C">
        <w:rPr>
          <w:rFonts w:ascii="Times New Roman" w:hAnsi="Times New Roman"/>
          <w:sz w:val="24"/>
        </w:rPr>
        <w:t>The supplies include</w:t>
      </w:r>
      <w:ins w:id="9" w:author="Steve Mazza" w:date="2013-06-05T08:10:00Z">
        <w:r w:rsidR="00AE1B51">
          <w:rPr>
            <w:rFonts w:ascii="Times New Roman" w:hAnsi="Times New Roman"/>
            <w:sz w:val="24"/>
          </w:rPr>
          <w:t>d</w:t>
        </w:r>
      </w:ins>
      <w:r w:rsidRPr="0089646C">
        <w:rPr>
          <w:rFonts w:ascii="Times New Roman" w:hAnsi="Times New Roman"/>
          <w:sz w:val="24"/>
        </w:rPr>
        <w:t xml:space="preserve"> all </w:t>
      </w:r>
      <w:commentRangeStart w:id="10"/>
      <w:r w:rsidRPr="0089646C">
        <w:rPr>
          <w:rFonts w:ascii="Times New Roman" w:hAnsi="Times New Roman"/>
          <w:sz w:val="24"/>
        </w:rPr>
        <w:t xml:space="preserve">classes </w:t>
      </w:r>
      <w:commentRangeEnd w:id="10"/>
      <w:r w:rsidR="00AE1B51">
        <w:rPr>
          <w:rStyle w:val="CommentReference"/>
        </w:rPr>
        <w:commentReference w:id="10"/>
      </w:r>
      <w:r w:rsidRPr="0089646C">
        <w:rPr>
          <w:rFonts w:ascii="Times New Roman" w:hAnsi="Times New Roman"/>
          <w:sz w:val="24"/>
        </w:rPr>
        <w:t>as well as the miscellaneous supplies and bulk water transportation.</w:t>
      </w:r>
      <w:r w:rsidR="00544C75">
        <w:rPr>
          <w:rFonts w:ascii="Times New Roman" w:hAnsi="Times New Roman"/>
          <w:sz w:val="24"/>
        </w:rPr>
        <w:t xml:space="preserve"> </w:t>
      </w:r>
      <w:r w:rsidRPr="0089646C">
        <w:rPr>
          <w:rFonts w:ascii="Times New Roman" w:hAnsi="Times New Roman"/>
          <w:sz w:val="24"/>
        </w:rPr>
        <w:t xml:space="preserve">Not included in this specific assessment </w:t>
      </w:r>
      <w:del w:id="11" w:author="Steve Mazza" w:date="2013-06-05T08:10:00Z">
        <w:r w:rsidRPr="0089646C" w:rsidDel="00AE1B51">
          <w:rPr>
            <w:rFonts w:ascii="Times New Roman" w:hAnsi="Times New Roman"/>
            <w:sz w:val="24"/>
          </w:rPr>
          <w:delText xml:space="preserve">are </w:delText>
        </w:r>
      </w:del>
      <w:ins w:id="12" w:author="Steve Mazza" w:date="2013-06-05T08:10:00Z">
        <w:r w:rsidR="00AE1B51">
          <w:rPr>
            <w:rFonts w:ascii="Times New Roman" w:hAnsi="Times New Roman"/>
            <w:sz w:val="24"/>
          </w:rPr>
          <w:t>were</w:t>
        </w:r>
        <w:r w:rsidR="00AE1B51" w:rsidRPr="0089646C">
          <w:rPr>
            <w:rFonts w:ascii="Times New Roman" w:hAnsi="Times New Roman"/>
            <w:sz w:val="24"/>
          </w:rPr>
          <w:t xml:space="preserve"> </w:t>
        </w:r>
      </w:ins>
      <w:r w:rsidRPr="0089646C">
        <w:rPr>
          <w:rFonts w:ascii="Times New Roman" w:hAnsi="Times New Roman"/>
          <w:sz w:val="24"/>
        </w:rPr>
        <w:t>the functions that occur within a base or within a major combat operation.</w:t>
      </w:r>
      <w:r w:rsidR="00544C75">
        <w:rPr>
          <w:rFonts w:ascii="Times New Roman" w:hAnsi="Times New Roman"/>
          <w:sz w:val="24"/>
        </w:rPr>
        <w:t xml:space="preserve"> </w:t>
      </w:r>
      <w:r w:rsidRPr="0089646C">
        <w:rPr>
          <w:rFonts w:ascii="Times New Roman" w:hAnsi="Times New Roman"/>
          <w:sz w:val="24"/>
        </w:rPr>
        <w:t>However, these elements drive the data for the distribution system and it is heavily dependent on the mission and scenario in which it is being employed.</w:t>
      </w:r>
      <w:r w:rsidR="00544C75">
        <w:rPr>
          <w:rFonts w:ascii="Times New Roman" w:hAnsi="Times New Roman"/>
          <w:sz w:val="24"/>
        </w:rPr>
        <w:t xml:space="preserve"> </w:t>
      </w:r>
      <w:r w:rsidR="00F41593" w:rsidRPr="0089646C">
        <w:rPr>
          <w:rFonts w:ascii="Times New Roman" w:hAnsi="Times New Roman"/>
          <w:sz w:val="24"/>
        </w:rPr>
        <w:t xml:space="preserve">The amount of energy utilized on a base or within a </w:t>
      </w:r>
      <w:ins w:id="13" w:author="Steve Mazza" w:date="2013-06-05T08:25:00Z">
        <w:r w:rsidR="00312C09">
          <w:rPr>
            <w:rFonts w:ascii="Times New Roman" w:hAnsi="Times New Roman"/>
            <w:sz w:val="24"/>
          </w:rPr>
          <w:t>major combat operation (</w:t>
        </w:r>
      </w:ins>
      <w:r w:rsidR="00F41593" w:rsidRPr="0089646C">
        <w:rPr>
          <w:rFonts w:ascii="Times New Roman" w:hAnsi="Times New Roman"/>
          <w:sz w:val="24"/>
        </w:rPr>
        <w:t>MCO</w:t>
      </w:r>
      <w:ins w:id="14" w:author="Steve Mazza" w:date="2013-06-05T08:25:00Z">
        <w:r w:rsidR="00312C09">
          <w:rPr>
            <w:rFonts w:ascii="Times New Roman" w:hAnsi="Times New Roman"/>
            <w:sz w:val="24"/>
          </w:rPr>
          <w:t>)</w:t>
        </w:r>
      </w:ins>
      <w:r w:rsidR="00F41593" w:rsidRPr="0089646C">
        <w:rPr>
          <w:rFonts w:ascii="Times New Roman" w:hAnsi="Times New Roman"/>
          <w:sz w:val="24"/>
        </w:rPr>
        <w:t xml:space="preserve"> is what stresses the </w:t>
      </w:r>
      <w:ins w:id="15" w:author="Steve Mazza" w:date="2013-06-05T08:12:00Z">
        <w:r w:rsidR="00AE1B51">
          <w:rPr>
            <w:rFonts w:ascii="Times New Roman" w:hAnsi="Times New Roman"/>
            <w:sz w:val="24"/>
          </w:rPr>
          <w:t xml:space="preserve">supporting </w:t>
        </w:r>
      </w:ins>
      <w:r w:rsidR="00F41593" w:rsidRPr="0089646C">
        <w:rPr>
          <w:rFonts w:ascii="Times New Roman" w:hAnsi="Times New Roman"/>
          <w:sz w:val="24"/>
        </w:rPr>
        <w:t>distribution system</w:t>
      </w:r>
      <w:del w:id="16" w:author="Steve Mazza" w:date="2013-06-05T08:12:00Z">
        <w:r w:rsidR="00F41593" w:rsidRPr="0089646C" w:rsidDel="00AE1B51">
          <w:rPr>
            <w:rFonts w:ascii="Times New Roman" w:hAnsi="Times New Roman"/>
            <w:sz w:val="24"/>
          </w:rPr>
          <w:delText xml:space="preserve"> to support</w:delText>
        </w:r>
      </w:del>
      <w:r w:rsidR="00F41593" w:rsidRPr="0089646C">
        <w:rPr>
          <w:rFonts w:ascii="Times New Roman" w:hAnsi="Times New Roman"/>
          <w:sz w:val="24"/>
        </w:rPr>
        <w:t>.</w:t>
      </w:r>
      <w:r w:rsidR="00544C75">
        <w:rPr>
          <w:rFonts w:ascii="Times New Roman" w:hAnsi="Times New Roman"/>
          <w:sz w:val="24"/>
        </w:rPr>
        <w:t xml:space="preserve"> </w:t>
      </w:r>
      <w:r w:rsidR="00F41593" w:rsidRPr="0089646C">
        <w:rPr>
          <w:rFonts w:ascii="Times New Roman" w:hAnsi="Times New Roman"/>
          <w:sz w:val="24"/>
        </w:rPr>
        <w:t xml:space="preserve">Therefore, although for this assessment the bases and the MCO </w:t>
      </w:r>
      <w:del w:id="17" w:author="Steve Mazza" w:date="2013-06-05T08:12:00Z">
        <w:r w:rsidR="00F41593" w:rsidRPr="0089646C" w:rsidDel="00AE1B51">
          <w:rPr>
            <w:rFonts w:ascii="Times New Roman" w:hAnsi="Times New Roman"/>
            <w:sz w:val="24"/>
          </w:rPr>
          <w:delText xml:space="preserve">are </w:delText>
        </w:r>
      </w:del>
      <w:ins w:id="18" w:author="Steve Mazza" w:date="2013-06-05T08:12:00Z">
        <w:r w:rsidR="00AE1B51">
          <w:rPr>
            <w:rFonts w:ascii="Times New Roman" w:hAnsi="Times New Roman"/>
            <w:sz w:val="24"/>
          </w:rPr>
          <w:t>were</w:t>
        </w:r>
        <w:r w:rsidR="00AE1B51" w:rsidRPr="0089646C">
          <w:rPr>
            <w:rFonts w:ascii="Times New Roman" w:hAnsi="Times New Roman"/>
            <w:sz w:val="24"/>
          </w:rPr>
          <w:t xml:space="preserve"> </w:t>
        </w:r>
      </w:ins>
      <w:r w:rsidR="00F41593" w:rsidRPr="0089646C">
        <w:rPr>
          <w:rFonts w:ascii="Times New Roman" w:hAnsi="Times New Roman"/>
          <w:sz w:val="24"/>
        </w:rPr>
        <w:t>not a part of the evaluation, they are an extremely important interface point.</w:t>
      </w:r>
    </w:p>
    <w:p w:rsidR="003E49F3" w:rsidRPr="0089646C" w:rsidRDefault="00DF454F" w:rsidP="007966D8">
      <w:pPr>
        <w:spacing w:before="120" w:line="360" w:lineRule="auto"/>
        <w:ind w:firstLine="720"/>
        <w:jc w:val="both"/>
        <w:rPr>
          <w:rFonts w:ascii="Times New Roman" w:hAnsi="Times New Roman"/>
          <w:sz w:val="24"/>
        </w:rPr>
      </w:pPr>
      <w:r w:rsidRPr="0089646C">
        <w:rPr>
          <w:rFonts w:ascii="Times New Roman" w:hAnsi="Times New Roman"/>
          <w:sz w:val="24"/>
        </w:rPr>
        <w:t xml:space="preserve">The current execution of the operational capabilities associated with providing the resupply support to the base camps and combat operations in theater is done in a </w:t>
      </w:r>
      <w:del w:id="19" w:author="Steve Mazza" w:date="2013-06-05T08:13:00Z">
        <w:r w:rsidRPr="0089646C" w:rsidDel="00945C0F">
          <w:rPr>
            <w:rFonts w:ascii="Times New Roman" w:hAnsi="Times New Roman"/>
            <w:sz w:val="24"/>
          </w:rPr>
          <w:delText xml:space="preserve">piece </w:delText>
        </w:r>
      </w:del>
      <w:ins w:id="20" w:author="Steve Mazza" w:date="2013-06-05T08:13:00Z">
        <w:r w:rsidR="00945C0F" w:rsidRPr="0089646C">
          <w:rPr>
            <w:rFonts w:ascii="Times New Roman" w:hAnsi="Times New Roman"/>
            <w:sz w:val="24"/>
          </w:rPr>
          <w:t>piece</w:t>
        </w:r>
        <w:r w:rsidR="00945C0F">
          <w:rPr>
            <w:rFonts w:ascii="Times New Roman" w:hAnsi="Times New Roman"/>
            <w:sz w:val="24"/>
          </w:rPr>
          <w:t>-</w:t>
        </w:r>
      </w:ins>
      <w:r w:rsidRPr="0089646C">
        <w:rPr>
          <w:rFonts w:ascii="Times New Roman" w:hAnsi="Times New Roman"/>
          <w:sz w:val="24"/>
        </w:rPr>
        <w:t>part manner.</w:t>
      </w:r>
      <w:r w:rsidR="00544C75">
        <w:rPr>
          <w:rFonts w:ascii="Times New Roman" w:hAnsi="Times New Roman"/>
          <w:sz w:val="24"/>
        </w:rPr>
        <w:t xml:space="preserve"> </w:t>
      </w:r>
      <w:r w:rsidRPr="0089646C">
        <w:rPr>
          <w:rFonts w:ascii="Times New Roman" w:hAnsi="Times New Roman"/>
          <w:sz w:val="24"/>
        </w:rPr>
        <w:t>There are multiple systems that are utilized to plan, track, protect</w:t>
      </w:r>
      <w:ins w:id="21" w:author="Steve Mazza" w:date="2013-06-05T08:13:00Z">
        <w:r w:rsidR="00945C0F">
          <w:rPr>
            <w:rFonts w:ascii="Times New Roman" w:hAnsi="Times New Roman"/>
            <w:sz w:val="24"/>
          </w:rPr>
          <w:t>,</w:t>
        </w:r>
      </w:ins>
      <w:r w:rsidRPr="0089646C">
        <w:rPr>
          <w:rFonts w:ascii="Times New Roman" w:hAnsi="Times New Roman"/>
          <w:sz w:val="24"/>
        </w:rPr>
        <w:t xml:space="preserve"> and deliver the supplies</w:t>
      </w:r>
      <w:ins w:id="22" w:author="Steve Mazza" w:date="2013-06-05T08:13:00Z">
        <w:r w:rsidR="00945C0F">
          <w:rPr>
            <w:rFonts w:ascii="Times New Roman" w:hAnsi="Times New Roman"/>
            <w:sz w:val="24"/>
          </w:rPr>
          <w:t>.</w:t>
        </w:r>
      </w:ins>
      <w:del w:id="23" w:author="Steve Mazza" w:date="2013-06-05T08:13:00Z">
        <w:r w:rsidR="00BB6602" w:rsidRPr="0089646C" w:rsidDel="00945C0F">
          <w:rPr>
            <w:rFonts w:ascii="Times New Roman" w:hAnsi="Times New Roman"/>
            <w:sz w:val="24"/>
          </w:rPr>
          <w:delText>,</w:delText>
        </w:r>
      </w:del>
      <w:r w:rsidR="00BB6602" w:rsidRPr="0089646C">
        <w:rPr>
          <w:rFonts w:ascii="Times New Roman" w:hAnsi="Times New Roman"/>
          <w:sz w:val="24"/>
        </w:rPr>
        <w:t xml:space="preserve"> </w:t>
      </w:r>
      <w:ins w:id="24" w:author="Steve Mazza" w:date="2013-06-05T08:13:00Z">
        <w:r w:rsidR="00945C0F">
          <w:rPr>
            <w:rFonts w:ascii="Times New Roman" w:hAnsi="Times New Roman"/>
            <w:sz w:val="24"/>
          </w:rPr>
          <w:t>S</w:t>
        </w:r>
      </w:ins>
      <w:del w:id="25" w:author="Steve Mazza" w:date="2013-06-05T08:13:00Z">
        <w:r w:rsidR="00BB6602" w:rsidRPr="0089646C" w:rsidDel="00945C0F">
          <w:rPr>
            <w:rFonts w:ascii="Times New Roman" w:hAnsi="Times New Roman"/>
            <w:sz w:val="24"/>
          </w:rPr>
          <w:delText>s</w:delText>
        </w:r>
      </w:del>
      <w:r w:rsidR="00BB6602" w:rsidRPr="0089646C">
        <w:rPr>
          <w:rFonts w:ascii="Times New Roman" w:hAnsi="Times New Roman"/>
          <w:sz w:val="24"/>
        </w:rPr>
        <w:t xml:space="preserve">ome of them are specifically designed for this mission, such as the asset visibility systems, while others are one of many missions, such as </w:t>
      </w:r>
      <w:ins w:id="26" w:author="Steve Mazza" w:date="2013-06-05T08:27:00Z">
        <w:r w:rsidR="0063665C">
          <w:rPr>
            <w:rFonts w:ascii="Times New Roman" w:hAnsi="Times New Roman"/>
            <w:sz w:val="24"/>
          </w:rPr>
          <w:t>the Army</w:t>
        </w:r>
        <w:r w:rsidR="0063665C">
          <w:rPr>
            <w:rFonts w:ascii="Times New Roman" w:hAnsi="Times New Roman"/>
            <w:sz w:val="24"/>
          </w:rPr>
          <w:t>’</w:t>
        </w:r>
        <w:r w:rsidR="0063665C">
          <w:rPr>
            <w:rFonts w:ascii="Times New Roman" w:hAnsi="Times New Roman"/>
            <w:sz w:val="24"/>
          </w:rPr>
          <w:t>s mine resistant ambush protected vehicles (</w:t>
        </w:r>
      </w:ins>
      <w:r w:rsidR="00BB6602" w:rsidRPr="0089646C">
        <w:rPr>
          <w:rFonts w:ascii="Times New Roman" w:hAnsi="Times New Roman"/>
          <w:sz w:val="24"/>
        </w:rPr>
        <w:t>MRAPs</w:t>
      </w:r>
      <w:ins w:id="27" w:author="Steve Mazza" w:date="2013-06-05T08:27:00Z">
        <w:r w:rsidR="0063665C">
          <w:rPr>
            <w:rFonts w:ascii="Times New Roman" w:hAnsi="Times New Roman"/>
            <w:sz w:val="24"/>
          </w:rPr>
          <w:t>)</w:t>
        </w:r>
      </w:ins>
      <w:r w:rsidR="00BB6602" w:rsidRPr="0089646C">
        <w:rPr>
          <w:rFonts w:ascii="Times New Roman" w:hAnsi="Times New Roman"/>
          <w:sz w:val="24"/>
        </w:rPr>
        <w:t xml:space="preserve"> for convoy protection.</w:t>
      </w:r>
      <w:r w:rsidR="00544C75">
        <w:rPr>
          <w:rFonts w:ascii="Times New Roman" w:hAnsi="Times New Roman"/>
          <w:sz w:val="24"/>
        </w:rPr>
        <w:t xml:space="preserve"> </w:t>
      </w:r>
      <w:r w:rsidR="00BB6602" w:rsidRPr="0089646C">
        <w:rPr>
          <w:rFonts w:ascii="Times New Roman" w:hAnsi="Times New Roman"/>
          <w:sz w:val="24"/>
        </w:rPr>
        <w:t>Due to these facts, there is no true system of systems functionality that currently exists.</w:t>
      </w:r>
      <w:r w:rsidR="00544C75">
        <w:rPr>
          <w:rFonts w:ascii="Times New Roman" w:hAnsi="Times New Roman"/>
          <w:sz w:val="24"/>
        </w:rPr>
        <w:t xml:space="preserve"> </w:t>
      </w:r>
      <w:r w:rsidR="00BB6602" w:rsidRPr="0089646C">
        <w:rPr>
          <w:rFonts w:ascii="Times New Roman" w:hAnsi="Times New Roman"/>
          <w:sz w:val="24"/>
        </w:rPr>
        <w:t>However, there are many benefits to analyzing and providing a governing body to execute as a system of system</w:t>
      </w:r>
      <w:ins w:id="28" w:author="Steve Mazza" w:date="2013-06-05T08:14:00Z">
        <w:r w:rsidR="00945C0F">
          <w:rPr>
            <w:rFonts w:ascii="Times New Roman" w:hAnsi="Times New Roman"/>
            <w:sz w:val="24"/>
          </w:rPr>
          <w:t>s</w:t>
        </w:r>
      </w:ins>
      <w:r w:rsidR="00BB6602" w:rsidRPr="0089646C">
        <w:rPr>
          <w:rFonts w:ascii="Times New Roman" w:hAnsi="Times New Roman"/>
          <w:sz w:val="24"/>
        </w:rPr>
        <w:t>.</w:t>
      </w:r>
    </w:p>
    <w:p w:rsidR="00BB6602" w:rsidRPr="0089646C" w:rsidRDefault="00BB6602" w:rsidP="007966D8">
      <w:pPr>
        <w:spacing w:before="120" w:line="360" w:lineRule="auto"/>
        <w:ind w:firstLine="720"/>
        <w:jc w:val="both"/>
        <w:rPr>
          <w:rFonts w:ascii="Times New Roman" w:hAnsi="Times New Roman"/>
          <w:sz w:val="24"/>
        </w:rPr>
      </w:pPr>
      <w:r w:rsidRPr="0089646C">
        <w:rPr>
          <w:rFonts w:ascii="Times New Roman" w:hAnsi="Times New Roman"/>
          <w:sz w:val="24"/>
        </w:rPr>
        <w:t xml:space="preserve">As the systems stand </w:t>
      </w:r>
      <w:del w:id="29" w:author="Steve Mazza" w:date="2013-06-05T08:14:00Z">
        <w:r w:rsidRPr="0089646C" w:rsidDel="00945C0F">
          <w:rPr>
            <w:rFonts w:ascii="Times New Roman" w:hAnsi="Times New Roman"/>
            <w:sz w:val="24"/>
          </w:rPr>
          <w:delText>to day</w:delText>
        </w:r>
      </w:del>
      <w:ins w:id="30" w:author="Steve Mazza" w:date="2013-06-05T08:14:00Z">
        <w:r w:rsidR="00945C0F">
          <w:rPr>
            <w:rFonts w:ascii="Times New Roman" w:hAnsi="Times New Roman"/>
            <w:sz w:val="24"/>
          </w:rPr>
          <w:t>today</w:t>
        </w:r>
      </w:ins>
      <w:r w:rsidRPr="0089646C">
        <w:rPr>
          <w:rFonts w:ascii="Times New Roman" w:hAnsi="Times New Roman"/>
          <w:sz w:val="24"/>
        </w:rPr>
        <w:t xml:space="preserve">, there is a </w:t>
      </w:r>
      <w:del w:id="31" w:author="Steve Mazza" w:date="2013-06-05T08:14:00Z">
        <w:r w:rsidRPr="0089646C" w:rsidDel="00945C0F">
          <w:rPr>
            <w:rFonts w:ascii="Times New Roman" w:hAnsi="Times New Roman"/>
            <w:sz w:val="24"/>
          </w:rPr>
          <w:delText xml:space="preserve">piece </w:delText>
        </w:r>
      </w:del>
      <w:ins w:id="32" w:author="Steve Mazza" w:date="2013-06-05T08:14:00Z">
        <w:r w:rsidR="00945C0F" w:rsidRPr="0089646C">
          <w:rPr>
            <w:rFonts w:ascii="Times New Roman" w:hAnsi="Times New Roman"/>
            <w:sz w:val="24"/>
          </w:rPr>
          <w:t>piece</w:t>
        </w:r>
        <w:r w:rsidR="00945C0F">
          <w:rPr>
            <w:rFonts w:ascii="Times New Roman" w:hAnsi="Times New Roman"/>
            <w:sz w:val="24"/>
          </w:rPr>
          <w:t>-</w:t>
        </w:r>
      </w:ins>
      <w:r w:rsidRPr="0089646C">
        <w:rPr>
          <w:rFonts w:ascii="Times New Roman" w:hAnsi="Times New Roman"/>
          <w:sz w:val="24"/>
        </w:rPr>
        <w:t>part effort to fulfill individual capabilities based on individual needs requests.</w:t>
      </w:r>
      <w:r w:rsidR="00544C75">
        <w:rPr>
          <w:rFonts w:ascii="Times New Roman" w:hAnsi="Times New Roman"/>
          <w:sz w:val="24"/>
        </w:rPr>
        <w:t xml:space="preserve"> </w:t>
      </w:r>
      <w:r w:rsidRPr="0089646C">
        <w:rPr>
          <w:rFonts w:ascii="Times New Roman" w:hAnsi="Times New Roman"/>
          <w:sz w:val="24"/>
        </w:rPr>
        <w:t>There is a lack of understanding as to what the true implications of a solution are, or if it is even the right need being addressed</w:t>
      </w:r>
      <w:ins w:id="33" w:author="Steve Mazza" w:date="2013-06-05T08:14:00Z">
        <w:r w:rsidR="00945C0F">
          <w:rPr>
            <w:rFonts w:ascii="Times New Roman" w:hAnsi="Times New Roman"/>
            <w:sz w:val="24"/>
          </w:rPr>
          <w:t>.  This is</w:t>
        </w:r>
      </w:ins>
      <w:r w:rsidRPr="0089646C">
        <w:rPr>
          <w:rFonts w:ascii="Times New Roman" w:hAnsi="Times New Roman"/>
          <w:sz w:val="24"/>
        </w:rPr>
        <w:t xml:space="preserve"> because there is no full picture of the mission to identify interfaces and interrelationships.</w:t>
      </w:r>
      <w:r w:rsidR="00544C75">
        <w:rPr>
          <w:rFonts w:ascii="Times New Roman" w:hAnsi="Times New Roman"/>
          <w:sz w:val="24"/>
        </w:rPr>
        <w:t xml:space="preserve"> </w:t>
      </w:r>
      <w:r w:rsidRPr="0089646C">
        <w:rPr>
          <w:rFonts w:ascii="Times New Roman" w:hAnsi="Times New Roman"/>
          <w:sz w:val="24"/>
        </w:rPr>
        <w:t>If the Army were to begin treating operational energy</w:t>
      </w:r>
      <w:ins w:id="34" w:author="Steve Mazza" w:date="2013-06-05T08:15:00Z">
        <w:r w:rsidR="00945C0F">
          <w:rPr>
            <w:rFonts w:ascii="Times New Roman" w:hAnsi="Times New Roman"/>
            <w:sz w:val="24"/>
          </w:rPr>
          <w:t xml:space="preserve"> as a system of systems</w:t>
        </w:r>
      </w:ins>
      <w:del w:id="35" w:author="Steve Mazza" w:date="2013-06-05T08:16:00Z">
        <w:r w:rsidRPr="0089646C" w:rsidDel="00945C0F">
          <w:rPr>
            <w:rFonts w:ascii="Times New Roman" w:hAnsi="Times New Roman"/>
            <w:sz w:val="24"/>
          </w:rPr>
          <w:delText>,</w:delText>
        </w:r>
      </w:del>
      <w:ins w:id="36" w:author="Steve Mazza" w:date="2013-06-05T08:16:00Z">
        <w:r w:rsidR="00945C0F">
          <w:rPr>
            <w:rFonts w:ascii="Times New Roman" w:hAnsi="Times New Roman"/>
            <w:sz w:val="24"/>
          </w:rPr>
          <w:t xml:space="preserve"> then</w:t>
        </w:r>
      </w:ins>
      <w:r w:rsidRPr="0089646C">
        <w:rPr>
          <w:rFonts w:ascii="Times New Roman" w:hAnsi="Times New Roman"/>
          <w:sz w:val="24"/>
        </w:rPr>
        <w:t xml:space="preserve"> all aspects</w:t>
      </w:r>
      <w:ins w:id="37" w:author="Steve Mazza" w:date="2013-06-05T08:16:00Z">
        <w:r w:rsidR="00312C09">
          <w:rPr>
            <w:rFonts w:ascii="Times New Roman" w:hAnsi="Times New Roman"/>
            <w:sz w:val="24"/>
          </w:rPr>
          <w:t>, not just</w:t>
        </w:r>
      </w:ins>
      <w:r w:rsidRPr="0089646C">
        <w:rPr>
          <w:rFonts w:ascii="Times New Roman" w:hAnsi="Times New Roman"/>
          <w:sz w:val="24"/>
        </w:rPr>
        <w:t xml:space="preserve"> </w:t>
      </w:r>
      <w:del w:id="38" w:author="Steve Mazza" w:date="2013-06-05T08:16:00Z">
        <w:r w:rsidRPr="0089646C" w:rsidDel="00312C09">
          <w:rPr>
            <w:rFonts w:ascii="Times New Roman" w:hAnsi="Times New Roman"/>
            <w:sz w:val="24"/>
          </w:rPr>
          <w:delText xml:space="preserve">even though this paper focuses on </w:delText>
        </w:r>
      </w:del>
      <w:r w:rsidRPr="0089646C">
        <w:rPr>
          <w:rFonts w:ascii="Times New Roman" w:hAnsi="Times New Roman"/>
          <w:sz w:val="24"/>
        </w:rPr>
        <w:t>the distribution system</w:t>
      </w:r>
      <w:ins w:id="39" w:author="Steve Mazza" w:date="2013-06-05T08:16:00Z">
        <w:r w:rsidR="00312C09">
          <w:rPr>
            <w:rFonts w:ascii="Times New Roman" w:hAnsi="Times New Roman"/>
            <w:sz w:val="24"/>
          </w:rPr>
          <w:t>s</w:t>
        </w:r>
      </w:ins>
      <w:r w:rsidRPr="0089646C">
        <w:rPr>
          <w:rFonts w:ascii="Times New Roman" w:hAnsi="Times New Roman"/>
          <w:sz w:val="24"/>
        </w:rPr>
        <w:t xml:space="preserve">, </w:t>
      </w:r>
      <w:del w:id="40" w:author="Steve Mazza" w:date="2013-06-05T08:16:00Z">
        <w:r w:rsidRPr="0089646C" w:rsidDel="00312C09">
          <w:rPr>
            <w:rFonts w:ascii="Times New Roman" w:hAnsi="Times New Roman"/>
            <w:sz w:val="24"/>
          </w:rPr>
          <w:delText xml:space="preserve">it </w:delText>
        </w:r>
      </w:del>
      <w:r w:rsidRPr="0089646C">
        <w:rPr>
          <w:rFonts w:ascii="Times New Roman" w:hAnsi="Times New Roman"/>
          <w:sz w:val="24"/>
        </w:rPr>
        <w:t xml:space="preserve">would be </w:t>
      </w:r>
      <w:del w:id="41" w:author="Steve Mazza" w:date="2013-06-05T08:16:00Z">
        <w:r w:rsidRPr="0089646C" w:rsidDel="00312C09">
          <w:rPr>
            <w:rFonts w:ascii="Times New Roman" w:hAnsi="Times New Roman"/>
            <w:sz w:val="24"/>
          </w:rPr>
          <w:delText xml:space="preserve">possible to </w:delText>
        </w:r>
      </w:del>
      <w:r w:rsidRPr="0089646C">
        <w:rPr>
          <w:rFonts w:ascii="Times New Roman" w:hAnsi="Times New Roman"/>
          <w:sz w:val="24"/>
        </w:rPr>
        <w:t xml:space="preserve">better </w:t>
      </w:r>
      <w:del w:id="42" w:author="Steve Mazza" w:date="2013-06-05T08:17:00Z">
        <w:r w:rsidRPr="0089646C" w:rsidDel="00312C09">
          <w:rPr>
            <w:rFonts w:ascii="Times New Roman" w:hAnsi="Times New Roman"/>
            <w:sz w:val="24"/>
          </w:rPr>
          <w:delText xml:space="preserve">understand </w:delText>
        </w:r>
      </w:del>
      <w:ins w:id="43" w:author="Steve Mazza" w:date="2013-06-05T08:17:00Z">
        <w:r w:rsidR="00312C09">
          <w:rPr>
            <w:rFonts w:ascii="Times New Roman" w:hAnsi="Times New Roman"/>
            <w:sz w:val="24"/>
          </w:rPr>
          <w:t xml:space="preserve">understood. </w:t>
        </w:r>
        <w:r w:rsidR="00312C09" w:rsidRPr="0089646C">
          <w:rPr>
            <w:rFonts w:ascii="Times New Roman" w:hAnsi="Times New Roman"/>
            <w:sz w:val="24"/>
          </w:rPr>
          <w:t xml:space="preserve"> </w:t>
        </w:r>
        <w:r w:rsidR="00312C09">
          <w:rPr>
            <w:rFonts w:ascii="Times New Roman" w:hAnsi="Times New Roman"/>
            <w:sz w:val="24"/>
          </w:rPr>
          <w:t xml:space="preserve">Furthermore, </w:t>
        </w:r>
      </w:ins>
      <w:ins w:id="44" w:author="Steve Mazza" w:date="2013-06-05T08:20:00Z">
        <w:r w:rsidR="00312C09">
          <w:rPr>
            <w:rFonts w:ascii="Times New Roman" w:hAnsi="Times New Roman"/>
            <w:sz w:val="24"/>
          </w:rPr>
          <w:t xml:space="preserve">the Army would better understand </w:t>
        </w:r>
      </w:ins>
      <w:r w:rsidRPr="0089646C">
        <w:rPr>
          <w:rFonts w:ascii="Times New Roman" w:hAnsi="Times New Roman"/>
          <w:sz w:val="24"/>
        </w:rPr>
        <w:t xml:space="preserve">the true implications of a system in terms of capability of the system of systems, as well as </w:t>
      </w:r>
      <w:del w:id="45" w:author="Steve Mazza" w:date="2013-06-05T08:18:00Z">
        <w:r w:rsidRPr="0089646C" w:rsidDel="00312C09">
          <w:rPr>
            <w:rFonts w:ascii="Times New Roman" w:hAnsi="Times New Roman"/>
            <w:sz w:val="24"/>
          </w:rPr>
          <w:delText xml:space="preserve">begin </w:delText>
        </w:r>
      </w:del>
      <w:ins w:id="46" w:author="Steve Mazza" w:date="2013-06-05T08:18:00Z">
        <w:r w:rsidR="00312C09">
          <w:rPr>
            <w:rFonts w:ascii="Times New Roman" w:hAnsi="Times New Roman"/>
            <w:sz w:val="24"/>
          </w:rPr>
          <w:t>the ability</w:t>
        </w:r>
        <w:r w:rsidR="00312C09" w:rsidRPr="0089646C">
          <w:rPr>
            <w:rFonts w:ascii="Times New Roman" w:hAnsi="Times New Roman"/>
            <w:sz w:val="24"/>
          </w:rPr>
          <w:t xml:space="preserve"> </w:t>
        </w:r>
      </w:ins>
      <w:r w:rsidRPr="0089646C">
        <w:rPr>
          <w:rFonts w:ascii="Times New Roman" w:hAnsi="Times New Roman"/>
          <w:sz w:val="24"/>
        </w:rPr>
        <w:t>to identify where the greatest ROI would be for development.</w:t>
      </w:r>
      <w:r w:rsidR="00544C75">
        <w:rPr>
          <w:rFonts w:ascii="Times New Roman" w:hAnsi="Times New Roman"/>
          <w:sz w:val="24"/>
        </w:rPr>
        <w:t xml:space="preserve"> </w:t>
      </w:r>
      <w:r w:rsidRPr="0089646C">
        <w:rPr>
          <w:rFonts w:ascii="Times New Roman" w:hAnsi="Times New Roman"/>
          <w:sz w:val="24"/>
        </w:rPr>
        <w:t xml:space="preserve">In this </w:t>
      </w:r>
      <w:del w:id="47" w:author="Steve Mazza" w:date="2013-06-05T08:19:00Z">
        <w:r w:rsidRPr="0089646C" w:rsidDel="00312C09">
          <w:rPr>
            <w:rFonts w:ascii="Times New Roman" w:hAnsi="Times New Roman"/>
            <w:sz w:val="24"/>
          </w:rPr>
          <w:delText xml:space="preserve">since </w:delText>
        </w:r>
      </w:del>
      <w:ins w:id="48" w:author="Steve Mazza" w:date="2013-06-05T08:19:00Z">
        <w:r w:rsidR="00312C09">
          <w:rPr>
            <w:rFonts w:ascii="Times New Roman" w:hAnsi="Times New Roman"/>
            <w:sz w:val="24"/>
          </w:rPr>
          <w:t>sense</w:t>
        </w:r>
        <w:r w:rsidR="00312C09" w:rsidRPr="0089646C">
          <w:rPr>
            <w:rFonts w:ascii="Times New Roman" w:hAnsi="Times New Roman"/>
            <w:sz w:val="24"/>
          </w:rPr>
          <w:t xml:space="preserve"> </w:t>
        </w:r>
      </w:ins>
      <w:r w:rsidRPr="0089646C">
        <w:rPr>
          <w:rFonts w:ascii="Times New Roman" w:hAnsi="Times New Roman"/>
          <w:sz w:val="24"/>
        </w:rPr>
        <w:t xml:space="preserve">the Army would no longer be playing </w:t>
      </w:r>
      <w:del w:id="49" w:author="Steve Mazza" w:date="2013-06-05T08:19:00Z">
        <w:r w:rsidRPr="0089646C" w:rsidDel="00312C09">
          <w:rPr>
            <w:rFonts w:ascii="Times New Roman" w:hAnsi="Times New Roman"/>
            <w:sz w:val="24"/>
          </w:rPr>
          <w:delText xml:space="preserve">catch </w:delText>
        </w:r>
      </w:del>
      <w:ins w:id="50" w:author="Steve Mazza" w:date="2013-06-05T08:19:00Z">
        <w:r w:rsidR="00312C09" w:rsidRPr="0089646C">
          <w:rPr>
            <w:rFonts w:ascii="Times New Roman" w:hAnsi="Times New Roman"/>
            <w:sz w:val="24"/>
          </w:rPr>
          <w:t>catch</w:t>
        </w:r>
        <w:r w:rsidR="00312C09">
          <w:rPr>
            <w:rFonts w:ascii="Times New Roman" w:hAnsi="Times New Roman"/>
            <w:sz w:val="24"/>
          </w:rPr>
          <w:t>-</w:t>
        </w:r>
      </w:ins>
      <w:r w:rsidRPr="0089646C">
        <w:rPr>
          <w:rFonts w:ascii="Times New Roman" w:hAnsi="Times New Roman"/>
          <w:sz w:val="24"/>
        </w:rPr>
        <w:t xml:space="preserve">up to fill gaps, </w:t>
      </w:r>
      <w:del w:id="51" w:author="Steve Mazza" w:date="2013-06-05T08:19:00Z">
        <w:r w:rsidRPr="0089646C" w:rsidDel="00312C09">
          <w:rPr>
            <w:rFonts w:ascii="Times New Roman" w:hAnsi="Times New Roman"/>
            <w:sz w:val="24"/>
          </w:rPr>
          <w:delText xml:space="preserve">but </w:delText>
        </w:r>
      </w:del>
      <w:r w:rsidRPr="0089646C">
        <w:rPr>
          <w:rFonts w:ascii="Times New Roman" w:hAnsi="Times New Roman"/>
          <w:sz w:val="24"/>
        </w:rPr>
        <w:t>rather pre</w:t>
      </w:r>
      <w:del w:id="52" w:author="Steve Mazza" w:date="2013-06-05T08:19:00Z">
        <w:r w:rsidRPr="0089646C" w:rsidDel="00312C09">
          <w:rPr>
            <w:rFonts w:ascii="Times New Roman" w:hAnsi="Times New Roman"/>
            <w:sz w:val="24"/>
          </w:rPr>
          <w:delText>-</w:delText>
        </w:r>
      </w:del>
      <w:r w:rsidRPr="0089646C">
        <w:rPr>
          <w:rFonts w:ascii="Times New Roman" w:hAnsi="Times New Roman"/>
          <w:sz w:val="24"/>
        </w:rPr>
        <w:t>emptively identify</w:t>
      </w:r>
      <w:ins w:id="53" w:author="Steve Mazza" w:date="2013-06-05T08:20:00Z">
        <w:r w:rsidR="00312C09">
          <w:rPr>
            <w:rFonts w:ascii="Times New Roman" w:hAnsi="Times New Roman"/>
            <w:sz w:val="24"/>
          </w:rPr>
          <w:t>ing</w:t>
        </w:r>
      </w:ins>
      <w:r w:rsidRPr="0089646C">
        <w:rPr>
          <w:rFonts w:ascii="Times New Roman" w:hAnsi="Times New Roman"/>
          <w:sz w:val="24"/>
        </w:rPr>
        <w:t xml:space="preserve"> areas of improvement to be prepared to deploy before the gap becomes an issue.</w:t>
      </w:r>
      <w:del w:id="54" w:author="Steve Mazza" w:date="2013-06-05T08:19:00Z">
        <w:r w:rsidR="00544C75" w:rsidDel="00312C09">
          <w:rPr>
            <w:rFonts w:ascii="Times New Roman" w:hAnsi="Times New Roman"/>
            <w:sz w:val="24"/>
          </w:rPr>
          <w:delText xml:space="preserve"> </w:delText>
        </w:r>
      </w:del>
    </w:p>
    <w:p w:rsidR="00BB6602" w:rsidRPr="0089646C" w:rsidRDefault="00BB6602" w:rsidP="007966D8">
      <w:pPr>
        <w:spacing w:before="120" w:line="360" w:lineRule="auto"/>
        <w:ind w:firstLine="720"/>
        <w:jc w:val="both"/>
        <w:rPr>
          <w:rFonts w:ascii="Times New Roman" w:hAnsi="Times New Roman"/>
          <w:sz w:val="24"/>
        </w:rPr>
      </w:pPr>
      <w:r w:rsidRPr="0089646C">
        <w:rPr>
          <w:rFonts w:ascii="Times New Roman" w:hAnsi="Times New Roman"/>
          <w:sz w:val="24"/>
        </w:rPr>
        <w:t>For instance, currently the largest resource consumed on a base in theatre is water, followed closely by fuel.</w:t>
      </w:r>
      <w:r w:rsidR="00544C75">
        <w:rPr>
          <w:rFonts w:ascii="Times New Roman" w:hAnsi="Times New Roman"/>
          <w:sz w:val="24"/>
        </w:rPr>
        <w:t xml:space="preserve"> </w:t>
      </w:r>
      <w:r w:rsidRPr="0089646C">
        <w:rPr>
          <w:rFonts w:ascii="Times New Roman" w:hAnsi="Times New Roman"/>
          <w:sz w:val="24"/>
        </w:rPr>
        <w:t xml:space="preserve">In order to supply the base camp with the necessary supplies it requires </w:t>
      </w:r>
      <w:r w:rsidRPr="0089646C">
        <w:rPr>
          <w:rFonts w:ascii="Times New Roman" w:hAnsi="Times New Roman"/>
          <w:sz w:val="24"/>
        </w:rPr>
        <w:lastRenderedPageBreak/>
        <w:t xml:space="preserve">a convoy, route clearance, and convoy escorts in addition to many man-hours to request, fill, track, load, and unload </w:t>
      </w:r>
      <w:del w:id="55" w:author="Steve Mazza" w:date="2013-06-05T08:21:00Z">
        <w:r w:rsidRPr="0089646C" w:rsidDel="00312C09">
          <w:rPr>
            <w:rFonts w:ascii="Times New Roman" w:hAnsi="Times New Roman"/>
            <w:sz w:val="24"/>
          </w:rPr>
          <w:delText xml:space="preserve">that </w:delText>
        </w:r>
      </w:del>
      <w:ins w:id="56" w:author="Steve Mazza" w:date="2013-06-05T08:21:00Z">
        <w:r w:rsidR="00312C09">
          <w:rPr>
            <w:rFonts w:ascii="Times New Roman" w:hAnsi="Times New Roman"/>
            <w:sz w:val="24"/>
          </w:rPr>
          <w:t>the</w:t>
        </w:r>
        <w:r w:rsidR="00312C09" w:rsidRPr="0089646C">
          <w:rPr>
            <w:rFonts w:ascii="Times New Roman" w:hAnsi="Times New Roman"/>
            <w:sz w:val="24"/>
          </w:rPr>
          <w:t xml:space="preserve"> </w:t>
        </w:r>
      </w:ins>
      <w:r w:rsidRPr="0089646C">
        <w:rPr>
          <w:rFonts w:ascii="Times New Roman" w:hAnsi="Times New Roman"/>
          <w:sz w:val="24"/>
        </w:rPr>
        <w:t>order</w:t>
      </w:r>
      <w:ins w:id="57" w:author="Steve Mazza" w:date="2013-06-05T08:21:00Z">
        <w:r w:rsidR="00312C09">
          <w:rPr>
            <w:rFonts w:ascii="Times New Roman" w:hAnsi="Times New Roman"/>
            <w:sz w:val="24"/>
          </w:rPr>
          <w:t>s</w:t>
        </w:r>
      </w:ins>
      <w:r w:rsidRPr="0089646C">
        <w:rPr>
          <w:rFonts w:ascii="Times New Roman" w:hAnsi="Times New Roman"/>
          <w:sz w:val="24"/>
        </w:rPr>
        <w:t>.</w:t>
      </w:r>
      <w:r w:rsidR="00544C75">
        <w:rPr>
          <w:rFonts w:ascii="Times New Roman" w:hAnsi="Times New Roman"/>
          <w:sz w:val="24"/>
        </w:rPr>
        <w:t xml:space="preserve"> </w:t>
      </w:r>
      <w:r w:rsidRPr="0089646C">
        <w:rPr>
          <w:rFonts w:ascii="Times New Roman" w:hAnsi="Times New Roman"/>
          <w:sz w:val="24"/>
        </w:rPr>
        <w:t>This adds up quickly in both man-hours, removing them from the fight</w:t>
      </w:r>
      <w:ins w:id="58" w:author="Steve Mazza" w:date="2013-06-05T08:21:00Z">
        <w:r w:rsidR="00312C09">
          <w:rPr>
            <w:rFonts w:ascii="Times New Roman" w:hAnsi="Times New Roman"/>
            <w:sz w:val="24"/>
          </w:rPr>
          <w:t>,</w:t>
        </w:r>
      </w:ins>
      <w:r w:rsidR="00732F23" w:rsidRPr="0089646C">
        <w:rPr>
          <w:rFonts w:ascii="Times New Roman" w:hAnsi="Times New Roman"/>
          <w:sz w:val="24"/>
        </w:rPr>
        <w:t xml:space="preserve"> </w:t>
      </w:r>
      <w:del w:id="59" w:author="Steve Mazza" w:date="2013-06-05T08:22:00Z">
        <w:r w:rsidR="00732F23" w:rsidRPr="0089646C" w:rsidDel="00312C09">
          <w:rPr>
            <w:rFonts w:ascii="Times New Roman" w:hAnsi="Times New Roman"/>
            <w:sz w:val="24"/>
          </w:rPr>
          <w:delText>as well as in monetary means</w:delText>
        </w:r>
      </w:del>
      <w:ins w:id="60" w:author="Steve Mazza" w:date="2013-06-05T08:22:00Z">
        <w:r w:rsidR="00312C09">
          <w:rPr>
            <w:rFonts w:ascii="Times New Roman" w:hAnsi="Times New Roman"/>
            <w:sz w:val="24"/>
          </w:rPr>
          <w:t>and dollars</w:t>
        </w:r>
      </w:ins>
      <w:r w:rsidR="00732F23" w:rsidRPr="0089646C">
        <w:rPr>
          <w:rFonts w:ascii="Times New Roman" w:hAnsi="Times New Roman"/>
          <w:sz w:val="24"/>
        </w:rPr>
        <w:t>.</w:t>
      </w:r>
      <w:r w:rsidR="00544C75">
        <w:rPr>
          <w:rFonts w:ascii="Times New Roman" w:hAnsi="Times New Roman"/>
          <w:sz w:val="24"/>
        </w:rPr>
        <w:t xml:space="preserve"> </w:t>
      </w:r>
      <w:r w:rsidR="00732F23" w:rsidRPr="0089646C">
        <w:rPr>
          <w:rFonts w:ascii="Times New Roman" w:hAnsi="Times New Roman"/>
          <w:sz w:val="24"/>
        </w:rPr>
        <w:t>Therefore, the cost of water and fuel that is used on the bases is</w:t>
      </w:r>
      <w:ins w:id="61" w:author="Steve Mazza" w:date="2013-06-05T08:22:00Z">
        <w:r w:rsidR="00312C09">
          <w:rPr>
            <w:rFonts w:ascii="Times New Roman" w:hAnsi="Times New Roman"/>
            <w:sz w:val="24"/>
          </w:rPr>
          <w:t xml:space="preserve"> significantly</w:t>
        </w:r>
      </w:ins>
      <w:r w:rsidR="00732F23" w:rsidRPr="0089646C">
        <w:rPr>
          <w:rFonts w:ascii="Times New Roman" w:hAnsi="Times New Roman"/>
          <w:sz w:val="24"/>
        </w:rPr>
        <w:t xml:space="preserve"> increased </w:t>
      </w:r>
      <w:commentRangeStart w:id="62"/>
      <w:del w:id="63" w:author="Steve Mazza" w:date="2013-06-05T08:22:00Z">
        <w:r w:rsidR="009D688A" w:rsidRPr="0089646C" w:rsidDel="00312C09">
          <w:rPr>
            <w:rFonts w:ascii="Times New Roman" w:hAnsi="Times New Roman"/>
            <w:sz w:val="24"/>
          </w:rPr>
          <w:delText>exponentially</w:delText>
        </w:r>
        <w:r w:rsidR="00732F23" w:rsidRPr="0089646C" w:rsidDel="00312C09">
          <w:rPr>
            <w:rFonts w:ascii="Times New Roman" w:hAnsi="Times New Roman"/>
            <w:sz w:val="24"/>
          </w:rPr>
          <w:delText xml:space="preserve"> </w:delText>
        </w:r>
        <w:commentRangeEnd w:id="62"/>
        <w:r w:rsidR="00312C09" w:rsidDel="00312C09">
          <w:rPr>
            <w:rStyle w:val="CommentReference"/>
          </w:rPr>
          <w:commentReference w:id="62"/>
        </w:r>
      </w:del>
      <w:r w:rsidR="00732F23" w:rsidRPr="0089646C">
        <w:rPr>
          <w:rFonts w:ascii="Times New Roman" w:hAnsi="Times New Roman"/>
          <w:sz w:val="24"/>
        </w:rPr>
        <w:t>due to the fuel utilized in the convoys, air systems</w:t>
      </w:r>
      <w:ins w:id="64" w:author="Steve Mazza" w:date="2013-06-05T08:22:00Z">
        <w:r w:rsidR="00312C09">
          <w:rPr>
            <w:rFonts w:ascii="Times New Roman" w:hAnsi="Times New Roman"/>
            <w:sz w:val="24"/>
          </w:rPr>
          <w:t>,</w:t>
        </w:r>
      </w:ins>
      <w:r w:rsidR="00732F23" w:rsidRPr="0089646C">
        <w:rPr>
          <w:rFonts w:ascii="Times New Roman" w:hAnsi="Times New Roman"/>
          <w:sz w:val="24"/>
        </w:rPr>
        <w:t xml:space="preserve"> and protection convoys used to get it to the bases and combat operations.</w:t>
      </w:r>
      <w:r w:rsidR="00544C75">
        <w:rPr>
          <w:rFonts w:ascii="Times New Roman" w:hAnsi="Times New Roman"/>
          <w:sz w:val="24"/>
        </w:rPr>
        <w:t xml:space="preserve"> </w:t>
      </w:r>
    </w:p>
    <w:p w:rsidR="00732F23" w:rsidRPr="0089646C" w:rsidRDefault="00732F23" w:rsidP="007966D8">
      <w:pPr>
        <w:spacing w:before="120" w:line="360" w:lineRule="auto"/>
        <w:ind w:firstLine="720"/>
        <w:jc w:val="both"/>
        <w:rPr>
          <w:rFonts w:ascii="Times New Roman" w:hAnsi="Times New Roman"/>
          <w:sz w:val="24"/>
        </w:rPr>
      </w:pPr>
      <w:r w:rsidRPr="0089646C">
        <w:rPr>
          <w:rFonts w:ascii="Times New Roman" w:hAnsi="Times New Roman"/>
          <w:sz w:val="24"/>
        </w:rPr>
        <w:t xml:space="preserve">Bearing all of this in mind, the benefit of analyzing the distribution system as a system of systems </w:t>
      </w:r>
      <w:del w:id="65" w:author="Steve Mazza" w:date="2013-06-05T08:23:00Z">
        <w:r w:rsidRPr="0089646C" w:rsidDel="00312C09">
          <w:rPr>
            <w:rFonts w:ascii="Times New Roman" w:hAnsi="Times New Roman"/>
            <w:sz w:val="24"/>
          </w:rPr>
          <w:delText xml:space="preserve">will </w:delText>
        </w:r>
      </w:del>
      <w:ins w:id="66" w:author="Steve Mazza" w:date="2013-06-05T08:23:00Z">
        <w:r w:rsidR="00312C09">
          <w:rPr>
            <w:rFonts w:ascii="Times New Roman" w:hAnsi="Times New Roman"/>
            <w:sz w:val="24"/>
          </w:rPr>
          <w:t>would</w:t>
        </w:r>
        <w:r w:rsidR="00312C09" w:rsidRPr="0089646C">
          <w:rPr>
            <w:rFonts w:ascii="Times New Roman" w:hAnsi="Times New Roman"/>
            <w:sz w:val="24"/>
          </w:rPr>
          <w:t xml:space="preserve"> </w:t>
        </w:r>
      </w:ins>
      <w:r w:rsidRPr="0089646C">
        <w:rPr>
          <w:rFonts w:ascii="Times New Roman" w:hAnsi="Times New Roman"/>
          <w:sz w:val="24"/>
        </w:rPr>
        <w:t>force the SE process to develop an architecture identifying the interfaces and interdependencies, create a means of analysis, develop</w:t>
      </w:r>
      <w:del w:id="67" w:author="Steve Mazza" w:date="2013-06-05T08:23:00Z">
        <w:r w:rsidRPr="0089646C" w:rsidDel="00312C09">
          <w:rPr>
            <w:rFonts w:ascii="Times New Roman" w:hAnsi="Times New Roman"/>
            <w:sz w:val="24"/>
          </w:rPr>
          <w:delText>ment</w:delText>
        </w:r>
      </w:del>
      <w:r w:rsidRPr="0089646C">
        <w:rPr>
          <w:rFonts w:ascii="Times New Roman" w:hAnsi="Times New Roman"/>
          <w:sz w:val="24"/>
        </w:rPr>
        <w:t xml:space="preserve"> </w:t>
      </w:r>
      <w:del w:id="68" w:author="Steve Mazza" w:date="2013-06-05T08:23:00Z">
        <w:r w:rsidRPr="0089646C" w:rsidDel="00312C09">
          <w:rPr>
            <w:rFonts w:ascii="Times New Roman" w:hAnsi="Times New Roman"/>
            <w:sz w:val="24"/>
          </w:rPr>
          <w:delText xml:space="preserve">of </w:delText>
        </w:r>
      </w:del>
      <w:r w:rsidRPr="0089646C">
        <w:rPr>
          <w:rFonts w:ascii="Times New Roman" w:hAnsi="Times New Roman"/>
          <w:sz w:val="24"/>
        </w:rPr>
        <w:t>use cases and scenarios for an entire theatre not a single system, and provide insight into more than materiel solutions that may improve or be impacted by new or modified solutions.</w:t>
      </w:r>
      <w:r w:rsidR="00544C75">
        <w:rPr>
          <w:rFonts w:ascii="Times New Roman" w:hAnsi="Times New Roman"/>
          <w:sz w:val="24"/>
        </w:rPr>
        <w:t xml:space="preserve"> </w:t>
      </w:r>
      <w:r w:rsidRPr="0089646C">
        <w:rPr>
          <w:rFonts w:ascii="Times New Roman" w:hAnsi="Times New Roman"/>
          <w:sz w:val="24"/>
        </w:rPr>
        <w:t>For example, if a system is introduced that increases a</w:t>
      </w:r>
      <w:ins w:id="69" w:author="Steve Mazza" w:date="2013-06-05T08:24:00Z">
        <w:r w:rsidR="00312C09">
          <w:rPr>
            <w:rFonts w:ascii="Times New Roman" w:hAnsi="Times New Roman"/>
            <w:sz w:val="24"/>
          </w:rPr>
          <w:t>n</w:t>
        </w:r>
      </w:ins>
      <w:r w:rsidRPr="0089646C">
        <w:rPr>
          <w:rFonts w:ascii="Times New Roman" w:hAnsi="Times New Roman"/>
          <w:sz w:val="24"/>
        </w:rPr>
        <w:t xml:space="preserve"> MRAP by 5 mpg but has </w:t>
      </w:r>
      <w:del w:id="70" w:author="Steve Mazza" w:date="2013-06-05T08:24:00Z">
        <w:r w:rsidRPr="0089646C" w:rsidDel="00312C09">
          <w:rPr>
            <w:rFonts w:ascii="Times New Roman" w:hAnsi="Times New Roman"/>
            <w:sz w:val="24"/>
          </w:rPr>
          <w:delText xml:space="preserve">non </w:delText>
        </w:r>
      </w:del>
      <w:ins w:id="71" w:author="Steve Mazza" w:date="2013-06-05T08:24:00Z">
        <w:r w:rsidR="00312C09" w:rsidRPr="0089646C">
          <w:rPr>
            <w:rFonts w:ascii="Times New Roman" w:hAnsi="Times New Roman"/>
            <w:sz w:val="24"/>
          </w:rPr>
          <w:t>non</w:t>
        </w:r>
        <w:r w:rsidR="00312C09">
          <w:rPr>
            <w:rFonts w:ascii="Times New Roman" w:hAnsi="Times New Roman"/>
            <w:sz w:val="24"/>
          </w:rPr>
          <w:t>-</w:t>
        </w:r>
      </w:ins>
      <w:r w:rsidRPr="0089646C">
        <w:rPr>
          <w:rFonts w:ascii="Times New Roman" w:hAnsi="Times New Roman"/>
          <w:sz w:val="24"/>
        </w:rPr>
        <w:t xml:space="preserve">standard parts requiring additional spares to be transported in theatre and specialized </w:t>
      </w:r>
      <w:r w:rsidR="009D688A" w:rsidRPr="0089646C">
        <w:rPr>
          <w:rFonts w:ascii="Times New Roman" w:hAnsi="Times New Roman"/>
          <w:sz w:val="24"/>
        </w:rPr>
        <w:t>maintenance</w:t>
      </w:r>
      <w:r w:rsidRPr="0089646C">
        <w:rPr>
          <w:rFonts w:ascii="Times New Roman" w:hAnsi="Times New Roman"/>
          <w:sz w:val="24"/>
        </w:rPr>
        <w:t xml:space="preserve"> requiring new training and </w:t>
      </w:r>
      <w:del w:id="72" w:author="Steve Mazza" w:date="2013-06-05T08:24:00Z">
        <w:r w:rsidRPr="0089646C" w:rsidDel="00312C09">
          <w:rPr>
            <w:rFonts w:ascii="Times New Roman" w:hAnsi="Times New Roman"/>
            <w:sz w:val="24"/>
          </w:rPr>
          <w:delText xml:space="preserve">2 </w:delText>
        </w:r>
      </w:del>
      <w:ins w:id="73" w:author="Steve Mazza" w:date="2013-06-05T08:24:00Z">
        <w:r w:rsidR="00312C09">
          <w:rPr>
            <w:rFonts w:ascii="Times New Roman" w:hAnsi="Times New Roman"/>
            <w:sz w:val="24"/>
          </w:rPr>
          <w:t>two</w:t>
        </w:r>
        <w:r w:rsidR="00312C09" w:rsidRPr="0089646C">
          <w:rPr>
            <w:rFonts w:ascii="Times New Roman" w:hAnsi="Times New Roman"/>
            <w:sz w:val="24"/>
          </w:rPr>
          <w:t xml:space="preserve"> </w:t>
        </w:r>
      </w:ins>
      <w:r w:rsidRPr="0089646C">
        <w:rPr>
          <w:rFonts w:ascii="Times New Roman" w:hAnsi="Times New Roman"/>
          <w:sz w:val="24"/>
        </w:rPr>
        <w:t>specialized mechanics on a base, the overall delta for savings may be a wash because of the excess stress put on the system of systems.</w:t>
      </w:r>
      <w:r w:rsidR="00544C75">
        <w:rPr>
          <w:rFonts w:ascii="Times New Roman" w:hAnsi="Times New Roman"/>
          <w:sz w:val="24"/>
        </w:rPr>
        <w:t xml:space="preserve"> </w:t>
      </w:r>
      <w:r w:rsidRPr="0089646C">
        <w:rPr>
          <w:rFonts w:ascii="Times New Roman" w:hAnsi="Times New Roman"/>
          <w:sz w:val="24"/>
        </w:rPr>
        <w:t xml:space="preserve">If there is no integrated toolset or structure put in place to </w:t>
      </w:r>
      <w:r w:rsidR="009D688A" w:rsidRPr="0089646C">
        <w:rPr>
          <w:rFonts w:ascii="Times New Roman" w:hAnsi="Times New Roman"/>
          <w:sz w:val="24"/>
        </w:rPr>
        <w:t>inform</w:t>
      </w:r>
      <w:r w:rsidRPr="0089646C">
        <w:rPr>
          <w:rFonts w:ascii="Times New Roman" w:hAnsi="Times New Roman"/>
          <w:sz w:val="24"/>
        </w:rPr>
        <w:t xml:space="preserve"> the </w:t>
      </w:r>
      <w:r w:rsidR="009D688A" w:rsidRPr="0089646C">
        <w:rPr>
          <w:rFonts w:ascii="Times New Roman" w:hAnsi="Times New Roman"/>
          <w:sz w:val="24"/>
        </w:rPr>
        <w:t>decisions</w:t>
      </w:r>
      <w:r w:rsidRPr="0089646C">
        <w:rPr>
          <w:rFonts w:ascii="Times New Roman" w:hAnsi="Times New Roman"/>
          <w:sz w:val="24"/>
        </w:rPr>
        <w:t xml:space="preserve"> regarding these types </w:t>
      </w:r>
      <w:r w:rsidR="009D688A" w:rsidRPr="0089646C">
        <w:rPr>
          <w:rFonts w:ascii="Times New Roman" w:hAnsi="Times New Roman"/>
          <w:sz w:val="24"/>
        </w:rPr>
        <w:t>of technology or system developments, the Army will continue to run in circles until it can understand the full impact of decisions and act upon them accordingly.</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Research Questions</w:t>
      </w:r>
    </w:p>
    <w:p w:rsidR="006773B2" w:rsidRPr="0089646C" w:rsidRDefault="006773B2"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Recalling the boundaries established for the research, seven primary questions have been identified for study in the literature review conducted.</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is encompassed in the system of systems for the distribution system for operational energy?</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 xml:space="preserve">A proper assessment of operational energy distribution must begin with identification of the constituent systems that power </w:t>
      </w:r>
      <w:ins w:id="74" w:author="Steve Mazza" w:date="2013-06-05T08:28:00Z">
        <w:r w:rsidR="00371FE1">
          <w:rPr>
            <w:rFonts w:ascii="Times New Roman" w:hAnsi="Times New Roman"/>
            <w:sz w:val="24"/>
          </w:rPr>
          <w:t>Department of Defense (</w:t>
        </w:r>
      </w:ins>
      <w:r w:rsidRPr="007966D8">
        <w:rPr>
          <w:rFonts w:ascii="Times New Roman" w:hAnsi="Times New Roman"/>
          <w:sz w:val="24"/>
        </w:rPr>
        <w:t>DoD</w:t>
      </w:r>
      <w:ins w:id="75" w:author="Steve Mazza" w:date="2013-06-05T08:28:00Z">
        <w:r w:rsidR="00371FE1">
          <w:rPr>
            <w:rFonts w:ascii="Times New Roman" w:hAnsi="Times New Roman"/>
            <w:sz w:val="24"/>
          </w:rPr>
          <w:t>)</w:t>
        </w:r>
      </w:ins>
      <w:r w:rsidRPr="007966D8">
        <w:rPr>
          <w:rFonts w:ascii="Times New Roman" w:hAnsi="Times New Roman"/>
          <w:sz w:val="24"/>
        </w:rPr>
        <w:t xml:space="preserve"> installations and platforms and their relationships.</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current capability gaps exist with respect to operational energy distribution?</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The distribution system’s activities and functions require evaluation for inefficiencies, and threats to energy security.</w:t>
      </w:r>
      <w:r w:rsidR="00544C75">
        <w:rPr>
          <w:rFonts w:ascii="Times New Roman" w:hAnsi="Times New Roman"/>
          <w:sz w:val="24"/>
        </w:rPr>
        <w:t xml:space="preserve"> </w:t>
      </w:r>
      <w:r w:rsidRPr="007966D8">
        <w:rPr>
          <w:rFonts w:ascii="Times New Roman" w:hAnsi="Times New Roman"/>
          <w:sz w:val="24"/>
        </w:rPr>
        <w:t xml:space="preserve">In some instances, the identification of a “gap” may need to be </w:t>
      </w:r>
      <w:r w:rsidRPr="007966D8">
        <w:rPr>
          <w:rFonts w:ascii="Times New Roman" w:hAnsi="Times New Roman"/>
          <w:sz w:val="24"/>
        </w:rPr>
        <w:lastRenderedPageBreak/>
        <w:t>composed without supporting requirements or explicit statements of capability needs.</w:t>
      </w:r>
      <w:r w:rsidR="00544C75">
        <w:rPr>
          <w:rFonts w:ascii="Times New Roman" w:hAnsi="Times New Roman"/>
          <w:sz w:val="24"/>
        </w:rPr>
        <w:t xml:space="preserve"> </w:t>
      </w:r>
      <w:r w:rsidRPr="007966D8">
        <w:rPr>
          <w:rFonts w:ascii="Times New Roman" w:hAnsi="Times New Roman"/>
          <w:sz w:val="24"/>
        </w:rPr>
        <w:t>In those cases, documentation must be cited to support the statement of the capability gap.</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How would the operational energy distribution system be categorized in terms of System of Systems (SoS)?</w:t>
      </w:r>
      <w:r w:rsidR="00544C75">
        <w:rPr>
          <w:rFonts w:ascii="Times New Roman" w:hAnsi="Times New Roman"/>
          <w:sz w:val="24"/>
        </w:rPr>
        <w:t xml:space="preserve"> </w:t>
      </w:r>
    </w:p>
    <w:p w:rsidR="006773B2" w:rsidRPr="007966D8" w:rsidRDefault="006773B2" w:rsidP="00931183">
      <w:pPr>
        <w:pStyle w:val="Researchpapercontents"/>
        <w:tabs>
          <w:tab w:val="left" w:pos="990"/>
        </w:tabs>
        <w:spacing w:before="120" w:line="360" w:lineRule="auto"/>
        <w:jc w:val="both"/>
        <w:rPr>
          <w:rFonts w:ascii="Times New Roman" w:hAnsi="Times New Roman"/>
          <w:sz w:val="24"/>
        </w:rPr>
      </w:pPr>
      <w:r w:rsidRPr="007966D8">
        <w:rPr>
          <w:rFonts w:ascii="Times New Roman" w:hAnsi="Times New Roman"/>
          <w:sz w:val="24"/>
        </w:rPr>
        <w:t xml:space="preserve">There is widespread agreement that SoS can be characterized along a continuum </w:t>
      </w:r>
      <w:del w:id="76" w:author="Steve Mazza" w:date="2013-06-05T08:29:00Z">
        <w:r w:rsidRPr="007966D8" w:rsidDel="00371FE1">
          <w:rPr>
            <w:rFonts w:ascii="Times New Roman" w:hAnsi="Times New Roman"/>
            <w:sz w:val="24"/>
          </w:rPr>
          <w:delText>running between</w:delText>
        </w:r>
      </w:del>
      <w:ins w:id="77" w:author="Steve Mazza" w:date="2013-06-05T08:29:00Z">
        <w:r w:rsidR="00371FE1">
          <w:rPr>
            <w:rFonts w:ascii="Times New Roman" w:hAnsi="Times New Roman"/>
            <w:sz w:val="24"/>
          </w:rPr>
          <w:t>spanning</w:t>
        </w:r>
      </w:ins>
      <w:r w:rsidRPr="007966D8">
        <w:rPr>
          <w:rFonts w:ascii="Times New Roman" w:hAnsi="Times New Roman"/>
          <w:sz w:val="24"/>
        </w:rPr>
        <w:t xml:space="preserve"> 1) virtual, 2) collaborative, 3) acknowledged, and 4) directed.</w:t>
      </w:r>
      <w:r w:rsidR="00544C75">
        <w:rPr>
          <w:rFonts w:ascii="Times New Roman" w:hAnsi="Times New Roman"/>
          <w:sz w:val="24"/>
        </w:rPr>
        <w:t xml:space="preserve"> </w:t>
      </w:r>
      <w:r w:rsidRPr="007966D8">
        <w:rPr>
          <w:rFonts w:ascii="Times New Roman" w:hAnsi="Times New Roman"/>
          <w:sz w:val="24"/>
        </w:rPr>
        <w:t>Recent work in the field of SoS has defined five characteristics for assessing an SoS, these include autonomy, belonging, connectivity, diversity, and emergence.</w:t>
      </w:r>
      <w:r w:rsidR="00544C75">
        <w:rPr>
          <w:rFonts w:ascii="Times New Roman" w:hAnsi="Times New Roman"/>
          <w:sz w:val="24"/>
        </w:rPr>
        <w:t xml:space="preserve"> </w:t>
      </w:r>
      <w:r w:rsidRPr="007966D8">
        <w:rPr>
          <w:rFonts w:ascii="Times New Roman" w:hAnsi="Times New Roman"/>
          <w:sz w:val="24"/>
        </w:rPr>
        <w:t>The recent research establishes patterns of SoS’ success relative to the assessment of those five characteristics in the context of the manner in which a particular SoS is governed.</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 xml:space="preserve">What are the benefits and consequences of evaluating and treating operational energy distribution as a system of systems?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With this particular problem, it could be stated that there is an inversion in the architecture viewpoint compared to traditional assessment.</w:t>
      </w:r>
      <w:r w:rsidR="00544C75">
        <w:rPr>
          <w:rFonts w:ascii="Times New Roman" w:hAnsi="Times New Roman"/>
          <w:sz w:val="24"/>
        </w:rPr>
        <w:t xml:space="preserve"> </w:t>
      </w:r>
      <w:r w:rsidRPr="007966D8">
        <w:rPr>
          <w:rFonts w:ascii="Times New Roman" w:hAnsi="Times New Roman"/>
          <w:sz w:val="24"/>
        </w:rPr>
        <w:t>For conventional platforms and installations, the flows of energy would traditionally be viewed as inputs and outputs to the primary system functions and the physical instantiations of systems and sub-systems.</w:t>
      </w:r>
      <w:r w:rsidR="00544C75">
        <w:rPr>
          <w:rFonts w:ascii="Times New Roman" w:hAnsi="Times New Roman"/>
          <w:sz w:val="24"/>
        </w:rPr>
        <w:t xml:space="preserve"> </w:t>
      </w:r>
      <w:r w:rsidRPr="007966D8">
        <w:rPr>
          <w:rFonts w:ascii="Times New Roman" w:hAnsi="Times New Roman"/>
          <w:sz w:val="24"/>
        </w:rPr>
        <w:t>To put this SoS in proper context, it may be more appropriate to consider the sources and sinks/stores of energy as the primary SoS constituent system elements and the platforms and sites that are powered through that energy as outputs of the process.</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t>What are the consequences of not addressing operational energy distribution as an SoS?</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Presumably the DoD would stand a lesser chance of achieving operational energy goals without the focus that an SoS consideration and viewpoint provides.</w:t>
      </w:r>
      <w:r w:rsidR="00544C75">
        <w:rPr>
          <w:rFonts w:ascii="Times New Roman" w:hAnsi="Times New Roman"/>
          <w:sz w:val="24"/>
        </w:rPr>
        <w:t xml:space="preserve"> </w:t>
      </w:r>
      <w:r w:rsidRPr="007966D8">
        <w:rPr>
          <w:rFonts w:ascii="Times New Roman" w:hAnsi="Times New Roman"/>
          <w:sz w:val="24"/>
        </w:rPr>
        <w:t>Specifically, what risks are inherent if an ad-hoc operational energy management approach is used when forecasting potentially unstable energy supply lines and sources of generation</w:t>
      </w:r>
      <w:del w:id="78" w:author="Steve Mazza" w:date="2013-06-05T08:32:00Z">
        <w:r w:rsidRPr="007966D8" w:rsidDel="00371FE1">
          <w:rPr>
            <w:rFonts w:ascii="Times New Roman" w:hAnsi="Times New Roman"/>
            <w:sz w:val="24"/>
          </w:rPr>
          <w:delText>,</w:delText>
        </w:r>
      </w:del>
      <w:r w:rsidRPr="007966D8">
        <w:rPr>
          <w:rFonts w:ascii="Times New Roman" w:hAnsi="Times New Roman"/>
          <w:sz w:val="24"/>
        </w:rPr>
        <w:t xml:space="preserve"> and price volatility?</w:t>
      </w:r>
      <w:r w:rsidR="00544C75">
        <w:rPr>
          <w:rFonts w:ascii="Times New Roman" w:hAnsi="Times New Roman"/>
          <w:sz w:val="24"/>
        </w:rPr>
        <w:t xml:space="preserve"> </w:t>
      </w:r>
      <w:r w:rsidRPr="007966D8">
        <w:rPr>
          <w:rFonts w:ascii="Times New Roman" w:hAnsi="Times New Roman"/>
          <w:sz w:val="24"/>
        </w:rPr>
        <w:t>Also, if potentially increasing portions of budget are allocated to operational energy distribution what needed capabilities or operational readiness are reduced in that scenario?</w:t>
      </w:r>
      <w:r w:rsidR="00544C75">
        <w:rPr>
          <w:rFonts w:ascii="Times New Roman" w:hAnsi="Times New Roman"/>
          <w:sz w:val="24"/>
        </w:rPr>
        <w:t xml:space="preserve"> </w:t>
      </w:r>
      <w:r w:rsidRPr="007966D8">
        <w:rPr>
          <w:rFonts w:ascii="Times New Roman" w:hAnsi="Times New Roman"/>
          <w:sz w:val="24"/>
        </w:rPr>
        <w:t xml:space="preserve">The recent land based conflicts U.S. armed forces have been involved </w:t>
      </w:r>
      <w:del w:id="79" w:author="Steve Mazza" w:date="2013-06-05T08:32:00Z">
        <w:r w:rsidRPr="007966D8" w:rsidDel="007939B0">
          <w:rPr>
            <w:rFonts w:ascii="Times New Roman" w:hAnsi="Times New Roman"/>
            <w:sz w:val="24"/>
          </w:rPr>
          <w:delText xml:space="preserve">with </w:delText>
        </w:r>
      </w:del>
      <w:ins w:id="80" w:author="Steve Mazza" w:date="2013-06-05T08:32:00Z">
        <w:r w:rsidR="007939B0">
          <w:rPr>
            <w:rFonts w:ascii="Times New Roman" w:hAnsi="Times New Roman"/>
            <w:sz w:val="24"/>
          </w:rPr>
          <w:t>in</w:t>
        </w:r>
        <w:r w:rsidR="007939B0" w:rsidRPr="007966D8">
          <w:rPr>
            <w:rFonts w:ascii="Times New Roman" w:hAnsi="Times New Roman"/>
            <w:sz w:val="24"/>
          </w:rPr>
          <w:t xml:space="preserve"> </w:t>
        </w:r>
      </w:ins>
      <w:r w:rsidRPr="007966D8">
        <w:rPr>
          <w:rFonts w:ascii="Times New Roman" w:hAnsi="Times New Roman"/>
          <w:sz w:val="24"/>
        </w:rPr>
        <w:t>may not provide an accurate picture of operational energy distribution costs and logistics for potential future theaters of operation.</w:t>
      </w:r>
    </w:p>
    <w:p w:rsidR="00931183" w:rsidRDefault="006773B2" w:rsidP="00931183">
      <w:pPr>
        <w:pStyle w:val="Researchpapercontents"/>
        <w:numPr>
          <w:ilvl w:val="0"/>
          <w:numId w:val="22"/>
        </w:numPr>
        <w:spacing w:before="120" w:line="360" w:lineRule="auto"/>
        <w:ind w:left="1440" w:hanging="720"/>
        <w:jc w:val="both"/>
        <w:rPr>
          <w:rFonts w:ascii="Times New Roman" w:hAnsi="Times New Roman"/>
          <w:sz w:val="24"/>
        </w:rPr>
      </w:pPr>
      <w:r w:rsidRPr="0089646C">
        <w:rPr>
          <w:rFonts w:ascii="Times New Roman" w:hAnsi="Times New Roman"/>
          <w:sz w:val="24"/>
        </w:rPr>
        <w:lastRenderedPageBreak/>
        <w:t>What are the challenges to treating this as a system of systems, both technically and programmatically?</w:t>
      </w:r>
      <w:r w:rsidR="00544C75">
        <w:rPr>
          <w:rFonts w:ascii="Times New Roman" w:hAnsi="Times New Roman"/>
          <w:sz w:val="24"/>
        </w:rPr>
        <w:t xml:space="preserve"> </w:t>
      </w:r>
    </w:p>
    <w:p w:rsidR="006773B2" w:rsidRPr="007966D8" w:rsidRDefault="006773B2" w:rsidP="00931183">
      <w:pPr>
        <w:pStyle w:val="Researchpapercontents"/>
        <w:spacing w:before="120" w:line="360" w:lineRule="auto"/>
        <w:jc w:val="both"/>
        <w:rPr>
          <w:rFonts w:ascii="Times New Roman" w:hAnsi="Times New Roman"/>
          <w:sz w:val="24"/>
        </w:rPr>
      </w:pPr>
      <w:r w:rsidRPr="007966D8">
        <w:rPr>
          <w:rFonts w:ascii="Times New Roman" w:hAnsi="Times New Roman"/>
          <w:sz w:val="24"/>
        </w:rPr>
        <w:t>The challenges regarding system development across domains</w:t>
      </w:r>
      <w:r w:rsidR="000B338A" w:rsidRPr="007966D8">
        <w:rPr>
          <w:rFonts w:ascii="Times New Roman" w:hAnsi="Times New Roman"/>
          <w:sz w:val="24"/>
        </w:rPr>
        <w:t xml:space="preserve"> presents a unique technical challenge in terms of interfaces, standardization</w:t>
      </w:r>
      <w:ins w:id="81" w:author="Steve Mazza" w:date="2013-06-05T08:33:00Z">
        <w:r w:rsidR="007939B0">
          <w:rPr>
            <w:rFonts w:ascii="Times New Roman" w:hAnsi="Times New Roman"/>
            <w:sz w:val="24"/>
          </w:rPr>
          <w:t>,</w:t>
        </w:r>
      </w:ins>
      <w:r w:rsidR="000B338A" w:rsidRPr="007966D8">
        <w:rPr>
          <w:rFonts w:ascii="Times New Roman" w:hAnsi="Times New Roman"/>
          <w:sz w:val="24"/>
        </w:rPr>
        <w:t xml:space="preserve"> and integration.</w:t>
      </w:r>
      <w:r w:rsidR="00544C75">
        <w:rPr>
          <w:rFonts w:ascii="Times New Roman" w:hAnsi="Times New Roman"/>
          <w:sz w:val="24"/>
        </w:rPr>
        <w:t xml:space="preserve"> </w:t>
      </w:r>
      <w:r w:rsidR="000B338A" w:rsidRPr="007966D8">
        <w:rPr>
          <w:rFonts w:ascii="Times New Roman" w:hAnsi="Times New Roman"/>
          <w:sz w:val="24"/>
        </w:rPr>
        <w:t>However, aside from the technical challenges there are major concerns with the implementation of a governance structure that will abide by the necessary laws and statutes while providing the required oversight and authority to enforce the system of systems methodology.</w:t>
      </w:r>
      <w:r w:rsidR="00544C75">
        <w:rPr>
          <w:rFonts w:ascii="Times New Roman" w:hAnsi="Times New Roman"/>
          <w:sz w:val="24"/>
        </w:rPr>
        <w:t xml:space="preserve"> </w:t>
      </w:r>
      <w:r w:rsidR="000B338A" w:rsidRPr="007966D8">
        <w:rPr>
          <w:rFonts w:ascii="Times New Roman" w:hAnsi="Times New Roman"/>
          <w:sz w:val="24"/>
        </w:rPr>
        <w:t>Many challenges that may arise revolve around the perceived infringement of current tasks, dollars</w:t>
      </w:r>
      <w:ins w:id="82" w:author="Steve Mazza" w:date="2013-06-05T08:33:00Z">
        <w:r w:rsidR="007939B0">
          <w:rPr>
            <w:rFonts w:ascii="Times New Roman" w:hAnsi="Times New Roman"/>
            <w:sz w:val="24"/>
          </w:rPr>
          <w:t>,</w:t>
        </w:r>
      </w:ins>
      <w:r w:rsidR="000B338A" w:rsidRPr="007966D8">
        <w:rPr>
          <w:rFonts w:ascii="Times New Roman" w:hAnsi="Times New Roman"/>
          <w:sz w:val="24"/>
        </w:rPr>
        <w:t xml:space="preserve"> and responsibilities.</w:t>
      </w:r>
      <w:r w:rsidR="00544C75">
        <w:rPr>
          <w:rFonts w:ascii="Times New Roman" w:hAnsi="Times New Roman"/>
          <w:sz w:val="24"/>
        </w:rPr>
        <w:t xml:space="preserve"> </w:t>
      </w:r>
      <w:r w:rsidR="000B338A" w:rsidRPr="007966D8">
        <w:rPr>
          <w:rFonts w:ascii="Times New Roman" w:hAnsi="Times New Roman"/>
          <w:sz w:val="24"/>
        </w:rPr>
        <w:t>Thus the need to focus heavily on the governance implementation, especially for the SoS programs being implemented post-development and deployment (</w:t>
      </w:r>
      <w:commentRangeStart w:id="83"/>
      <w:r w:rsidR="000B338A" w:rsidRPr="007966D8">
        <w:rPr>
          <w:rFonts w:ascii="Times New Roman" w:hAnsi="Times New Roman"/>
          <w:sz w:val="24"/>
        </w:rPr>
        <w:t>i</w:t>
      </w:r>
      <w:ins w:id="84" w:author="Steve Mazza" w:date="2013-06-05T08:34:00Z">
        <w:r w:rsidR="007939B0">
          <w:rPr>
            <w:rFonts w:ascii="Times New Roman" w:hAnsi="Times New Roman"/>
            <w:sz w:val="24"/>
          </w:rPr>
          <w:t>.</w:t>
        </w:r>
      </w:ins>
      <w:r w:rsidR="000B338A" w:rsidRPr="007966D8">
        <w:rPr>
          <w:rFonts w:ascii="Times New Roman" w:hAnsi="Times New Roman"/>
          <w:sz w:val="24"/>
        </w:rPr>
        <w:t>e</w:t>
      </w:r>
      <w:ins w:id="85" w:author="Steve Mazza" w:date="2013-06-05T08:34:00Z">
        <w:r w:rsidR="007939B0">
          <w:rPr>
            <w:rFonts w:ascii="Times New Roman" w:hAnsi="Times New Roman"/>
            <w:sz w:val="24"/>
          </w:rPr>
          <w:t>.,</w:t>
        </w:r>
        <w:commentRangeEnd w:id="83"/>
        <w:r w:rsidR="007939B0">
          <w:rPr>
            <w:rStyle w:val="CommentReference"/>
          </w:rPr>
          <w:commentReference w:id="83"/>
        </w:r>
      </w:ins>
      <w:r w:rsidR="000B338A" w:rsidRPr="007966D8">
        <w:rPr>
          <w:rFonts w:ascii="Times New Roman" w:hAnsi="Times New Roman"/>
          <w:sz w:val="24"/>
        </w:rPr>
        <w:t xml:space="preserve"> Operational Energy).</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Literature Review and Methods</w:t>
      </w:r>
    </w:p>
    <w:p w:rsidR="00C21206" w:rsidRPr="0089646C" w:rsidRDefault="00B5019B"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The principle method that formed the basis for this investigation was a review of the existing literature that was publicly available.</w:t>
      </w:r>
      <w:r w:rsidR="00544C75">
        <w:rPr>
          <w:rFonts w:ascii="Times New Roman" w:hAnsi="Times New Roman"/>
          <w:sz w:val="24"/>
        </w:rPr>
        <w:t xml:space="preserve"> </w:t>
      </w:r>
      <w:r w:rsidRPr="0089646C">
        <w:rPr>
          <w:rFonts w:ascii="Times New Roman" w:hAnsi="Times New Roman"/>
          <w:sz w:val="24"/>
        </w:rPr>
        <w:t>Having found numerous sources, the bulk of the information was drawn from four primary papers.</w:t>
      </w:r>
      <w:r w:rsidR="00544C75">
        <w:rPr>
          <w:rFonts w:ascii="Times New Roman" w:hAnsi="Times New Roman"/>
          <w:sz w:val="24"/>
        </w:rPr>
        <w:t xml:space="preserve"> </w:t>
      </w:r>
      <w:r w:rsidRPr="0089646C">
        <w:rPr>
          <w:rFonts w:ascii="Times New Roman" w:hAnsi="Times New Roman"/>
          <w:sz w:val="24"/>
        </w:rPr>
        <w:t>These are discussed briefly in the following sections.</w:t>
      </w:r>
    </w:p>
    <w:p w:rsidR="00FD5DE6" w:rsidRPr="00E638E9" w:rsidRDefault="007D3733"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 xml:space="preserve">Energy for the Warfighter: </w:t>
      </w:r>
      <w:r w:rsidR="00F200C0" w:rsidRPr="00E638E9">
        <w:rPr>
          <w:rFonts w:ascii="Times New Roman" w:hAnsi="Times New Roman"/>
          <w:b/>
          <w:sz w:val="24"/>
        </w:rPr>
        <w:t>Operational Energy Strategy</w:t>
      </w:r>
      <w:r w:rsidR="00931183" w:rsidRPr="00E638E9">
        <w:rPr>
          <w:rFonts w:ascii="Times New Roman" w:hAnsi="Times New Roman"/>
          <w:b/>
          <w:sz w:val="24"/>
        </w:rPr>
        <w:t xml:space="preserve"> (DoD 2010)</w:t>
      </w:r>
    </w:p>
    <w:p w:rsidR="003D3E2D" w:rsidRPr="0089646C" w:rsidRDefault="00A65522"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 xml:space="preserve">This paper lays out a plan for operational energy </w:t>
      </w:r>
      <w:r w:rsidR="00A06DC4" w:rsidRPr="0089646C">
        <w:rPr>
          <w:rFonts w:ascii="Times New Roman" w:hAnsi="Times New Roman"/>
          <w:sz w:val="24"/>
        </w:rPr>
        <w:t>that places</w:t>
      </w:r>
      <w:r w:rsidRPr="0089646C">
        <w:rPr>
          <w:rFonts w:ascii="Times New Roman" w:hAnsi="Times New Roman"/>
          <w:sz w:val="24"/>
        </w:rPr>
        <w:t xml:space="preserve"> an emphasis on energy security.</w:t>
      </w:r>
      <w:r w:rsidR="00544C75">
        <w:rPr>
          <w:rFonts w:ascii="Times New Roman" w:hAnsi="Times New Roman"/>
          <w:sz w:val="24"/>
        </w:rPr>
        <w:t xml:space="preserve"> </w:t>
      </w:r>
      <w:r w:rsidR="00C32ADC" w:rsidRPr="0089646C">
        <w:rPr>
          <w:rFonts w:ascii="Times New Roman" w:hAnsi="Times New Roman"/>
          <w:sz w:val="24"/>
        </w:rPr>
        <w:t xml:space="preserve">Energy security is </w:t>
      </w:r>
      <w:r w:rsidR="002765A7" w:rsidRPr="0089646C">
        <w:rPr>
          <w:rFonts w:ascii="Times New Roman" w:hAnsi="Times New Roman"/>
          <w:sz w:val="24"/>
        </w:rPr>
        <w:t>characterized by guaranteed</w:t>
      </w:r>
      <w:r w:rsidR="00C32ADC" w:rsidRPr="0089646C">
        <w:rPr>
          <w:rFonts w:ascii="Times New Roman" w:hAnsi="Times New Roman"/>
          <w:sz w:val="24"/>
        </w:rPr>
        <w:t xml:space="preserve"> access </w:t>
      </w:r>
      <w:r w:rsidR="002765A7" w:rsidRPr="0089646C">
        <w:rPr>
          <w:rFonts w:ascii="Times New Roman" w:hAnsi="Times New Roman"/>
          <w:sz w:val="24"/>
        </w:rPr>
        <w:t>sufficient</w:t>
      </w:r>
      <w:r w:rsidR="00C32ADC" w:rsidRPr="0089646C">
        <w:rPr>
          <w:rFonts w:ascii="Times New Roman" w:hAnsi="Times New Roman"/>
          <w:sz w:val="24"/>
        </w:rPr>
        <w:t xml:space="preserve"> energy and </w:t>
      </w:r>
      <w:r w:rsidR="002765A7" w:rsidRPr="0089646C">
        <w:rPr>
          <w:rFonts w:ascii="Times New Roman" w:hAnsi="Times New Roman"/>
          <w:sz w:val="24"/>
        </w:rPr>
        <w:t>the ability to safely</w:t>
      </w:r>
      <w:r w:rsidR="00C32ADC" w:rsidRPr="0089646C">
        <w:rPr>
          <w:rFonts w:ascii="Times New Roman" w:hAnsi="Times New Roman"/>
          <w:sz w:val="24"/>
        </w:rPr>
        <w:t xml:space="preserve"> deliver </w:t>
      </w:r>
      <w:r w:rsidR="002765A7" w:rsidRPr="0089646C">
        <w:rPr>
          <w:rFonts w:ascii="Times New Roman" w:hAnsi="Times New Roman"/>
          <w:sz w:val="24"/>
        </w:rPr>
        <w:t>enough</w:t>
      </w:r>
      <w:r w:rsidR="00C32ADC" w:rsidRPr="0089646C">
        <w:rPr>
          <w:rFonts w:ascii="Times New Roman" w:hAnsi="Times New Roman"/>
          <w:sz w:val="24"/>
        </w:rPr>
        <w:t xml:space="preserve"> energy to </w:t>
      </w:r>
      <w:r w:rsidR="002765A7" w:rsidRPr="0089646C">
        <w:rPr>
          <w:rFonts w:ascii="Times New Roman" w:hAnsi="Times New Roman"/>
          <w:sz w:val="24"/>
        </w:rPr>
        <w:t>sustain operations.</w:t>
      </w:r>
      <w:r w:rsidR="00544C75">
        <w:rPr>
          <w:rFonts w:ascii="Times New Roman" w:hAnsi="Times New Roman"/>
          <w:sz w:val="24"/>
        </w:rPr>
        <w:t xml:space="preserve"> </w:t>
      </w:r>
      <w:r w:rsidR="00AE69E3" w:rsidRPr="0089646C">
        <w:rPr>
          <w:rFonts w:ascii="Times New Roman" w:hAnsi="Times New Roman"/>
          <w:sz w:val="24"/>
        </w:rPr>
        <w:t>Furthermore, this paper introduces an Assistant Secretary of Defense for Operational Energy Plans and Programs.</w:t>
      </w:r>
    </w:p>
    <w:p w:rsidR="00FD5DE6" w:rsidRPr="00E638E9" w:rsidRDefault="00931183"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The Value of Energy Security from the Battlefield t</w:t>
      </w:r>
      <w:r w:rsidR="00FD5DE6" w:rsidRPr="00E638E9">
        <w:rPr>
          <w:rFonts w:ascii="Times New Roman" w:hAnsi="Times New Roman"/>
          <w:b/>
          <w:sz w:val="24"/>
        </w:rPr>
        <w:t>o the Base</w:t>
      </w:r>
      <w:r w:rsidRPr="00E638E9">
        <w:rPr>
          <w:rFonts w:ascii="Times New Roman" w:hAnsi="Times New Roman"/>
          <w:b/>
          <w:sz w:val="24"/>
        </w:rPr>
        <w:t xml:space="preserve"> (Hammack 2012)</w:t>
      </w:r>
    </w:p>
    <w:p w:rsidR="003B7E8E" w:rsidRPr="0089646C" w:rsidRDefault="003B7E8E"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Presented as an address to the House Armed Services Committee during the Second Session of the 112</w:t>
      </w:r>
      <w:r w:rsidRPr="0089646C">
        <w:rPr>
          <w:rFonts w:ascii="Times New Roman" w:hAnsi="Times New Roman"/>
          <w:sz w:val="24"/>
          <w:vertAlign w:val="superscript"/>
        </w:rPr>
        <w:t>th</w:t>
      </w:r>
      <w:r w:rsidRPr="0089646C">
        <w:rPr>
          <w:rFonts w:ascii="Times New Roman" w:hAnsi="Times New Roman"/>
          <w:sz w:val="24"/>
        </w:rPr>
        <w:t xml:space="preserve"> Congress of the United States, a broad description was laid out for increased efficiency and a greater emphasis on renewable energy.</w:t>
      </w:r>
      <w:r w:rsidR="00544C75">
        <w:rPr>
          <w:rFonts w:ascii="Times New Roman" w:hAnsi="Times New Roman"/>
          <w:sz w:val="24"/>
        </w:rPr>
        <w:t xml:space="preserve"> </w:t>
      </w:r>
      <w:r w:rsidR="0082187C" w:rsidRPr="0089646C">
        <w:rPr>
          <w:rFonts w:ascii="Times New Roman" w:hAnsi="Times New Roman"/>
          <w:sz w:val="24"/>
        </w:rPr>
        <w:t>The principal problem was identified as an over-reliance on fossil fuels and characterized by high cost, high risk to security, and high environmental impact.</w:t>
      </w:r>
    </w:p>
    <w:p w:rsidR="00FD5DE6" w:rsidRPr="00E638E9" w:rsidRDefault="00FD5DE6"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Operational Energy Metrics:</w:t>
      </w:r>
      <w:r w:rsidR="00544C75" w:rsidRPr="00E638E9">
        <w:rPr>
          <w:rFonts w:ascii="Times New Roman" w:hAnsi="Times New Roman"/>
          <w:b/>
          <w:sz w:val="24"/>
        </w:rPr>
        <w:t xml:space="preserve"> </w:t>
      </w:r>
      <w:r w:rsidRPr="00E638E9">
        <w:rPr>
          <w:rFonts w:ascii="Times New Roman" w:hAnsi="Times New Roman"/>
          <w:b/>
          <w:sz w:val="24"/>
        </w:rPr>
        <w:t>Increasing Flexibility While Reducing Vulnerability</w:t>
      </w:r>
      <w:r w:rsidR="00931183" w:rsidRPr="00E638E9">
        <w:rPr>
          <w:rFonts w:ascii="Times New Roman" w:hAnsi="Times New Roman"/>
          <w:b/>
          <w:sz w:val="24"/>
        </w:rPr>
        <w:t xml:space="preserve"> (Baer 2010)</w:t>
      </w:r>
    </w:p>
    <w:p w:rsidR="000E07A8" w:rsidRPr="0089646C" w:rsidRDefault="000E07A8"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lastRenderedPageBreak/>
        <w:t xml:space="preserve">Fully burdened fuel cost was calculated and took into account energy reduction (efficiency), cost of moving energy (transportation), </w:t>
      </w:r>
      <w:r w:rsidR="00401541" w:rsidRPr="0089646C">
        <w:rPr>
          <w:rFonts w:ascii="Times New Roman" w:hAnsi="Times New Roman"/>
          <w:sz w:val="24"/>
        </w:rPr>
        <w:t>streamlining</w:t>
      </w:r>
      <w:r w:rsidRPr="0089646C">
        <w:rPr>
          <w:rFonts w:ascii="Times New Roman" w:hAnsi="Times New Roman"/>
          <w:sz w:val="24"/>
        </w:rPr>
        <w:t xml:space="preserve"> acquisition, and the impact to operational effectiveness.</w:t>
      </w:r>
      <w:r w:rsidR="00544C75">
        <w:rPr>
          <w:rFonts w:ascii="Times New Roman" w:hAnsi="Times New Roman"/>
          <w:sz w:val="24"/>
        </w:rPr>
        <w:t xml:space="preserve"> </w:t>
      </w:r>
      <w:r w:rsidR="00401541" w:rsidRPr="0089646C">
        <w:rPr>
          <w:rFonts w:ascii="Times New Roman" w:hAnsi="Times New Roman"/>
          <w:sz w:val="24"/>
        </w:rPr>
        <w:t>The overall goals were to increase flexibility and reduce cost by focusing on acquisition and force structure.</w:t>
      </w:r>
    </w:p>
    <w:p w:rsidR="003B5C17" w:rsidRPr="00E638E9" w:rsidRDefault="00FD5DE6" w:rsidP="00544C75">
      <w:pPr>
        <w:pStyle w:val="ListParagraph"/>
        <w:numPr>
          <w:ilvl w:val="0"/>
          <w:numId w:val="26"/>
        </w:numPr>
        <w:spacing w:before="120" w:line="360" w:lineRule="auto"/>
        <w:rPr>
          <w:rFonts w:ascii="Times New Roman" w:hAnsi="Times New Roman"/>
          <w:b/>
          <w:sz w:val="24"/>
        </w:rPr>
      </w:pPr>
      <w:r w:rsidRPr="00E638E9">
        <w:rPr>
          <w:rFonts w:ascii="Times New Roman" w:hAnsi="Times New Roman"/>
          <w:b/>
          <w:sz w:val="24"/>
        </w:rPr>
        <w:t>Analysis of Policy and Gu</w:t>
      </w:r>
      <w:r w:rsidR="00BB110E" w:rsidRPr="00E638E9">
        <w:rPr>
          <w:rFonts w:ascii="Times New Roman" w:hAnsi="Times New Roman"/>
          <w:b/>
          <w:sz w:val="24"/>
        </w:rPr>
        <w:t>idance Regarding Sustainability</w:t>
      </w:r>
      <w:r w:rsidR="00931183" w:rsidRPr="00E638E9">
        <w:rPr>
          <w:rFonts w:ascii="Times New Roman" w:hAnsi="Times New Roman"/>
          <w:b/>
          <w:sz w:val="24"/>
        </w:rPr>
        <w:t xml:space="preserve"> (Kinnevan</w:t>
      </w:r>
      <w:r w:rsidR="00544C75" w:rsidRPr="00E638E9">
        <w:rPr>
          <w:rFonts w:ascii="Times New Roman" w:hAnsi="Times New Roman"/>
          <w:b/>
          <w:sz w:val="24"/>
        </w:rPr>
        <w:t xml:space="preserve"> 2011)</w:t>
      </w:r>
    </w:p>
    <w:p w:rsidR="00CA146C" w:rsidRPr="0089646C" w:rsidRDefault="00CA146C" w:rsidP="00931183">
      <w:pPr>
        <w:pStyle w:val="Researchpapercontents"/>
        <w:spacing w:before="120" w:line="360" w:lineRule="auto"/>
        <w:jc w:val="both"/>
        <w:rPr>
          <w:rFonts w:ascii="Times New Roman" w:hAnsi="Times New Roman"/>
          <w:sz w:val="24"/>
        </w:rPr>
      </w:pPr>
      <w:r w:rsidRPr="0089646C">
        <w:rPr>
          <w:rFonts w:ascii="Times New Roman" w:hAnsi="Times New Roman"/>
          <w:sz w:val="24"/>
        </w:rPr>
        <w:t>With a focus on sustainability, this source focused on existing policy and doctrine supporting both sustainability and environmental considerations</w:t>
      </w:r>
      <w:ins w:id="86" w:author="Steve Mazza" w:date="2013-06-05T08:36:00Z">
        <w:r w:rsidR="00FE5F3D">
          <w:rPr>
            <w:rFonts w:ascii="Times New Roman" w:hAnsi="Times New Roman"/>
            <w:sz w:val="24"/>
          </w:rPr>
          <w:t>,</w:t>
        </w:r>
      </w:ins>
      <w:r w:rsidRPr="0089646C">
        <w:rPr>
          <w:rFonts w:ascii="Times New Roman" w:hAnsi="Times New Roman"/>
          <w:sz w:val="24"/>
        </w:rPr>
        <w:t xml:space="preserve"> and attempted to link these to contingency operations.</w:t>
      </w:r>
      <w:r w:rsidR="00544C75">
        <w:rPr>
          <w:rFonts w:ascii="Times New Roman" w:hAnsi="Times New Roman"/>
          <w:sz w:val="24"/>
        </w:rPr>
        <w:t xml:space="preserve"> </w:t>
      </w:r>
      <w:r w:rsidR="00D7425E" w:rsidRPr="0089646C">
        <w:rPr>
          <w:rFonts w:ascii="Times New Roman" w:hAnsi="Times New Roman"/>
          <w:sz w:val="24"/>
        </w:rPr>
        <w:t xml:space="preserve">This source was unique in the emphasis that it </w:t>
      </w:r>
      <w:del w:id="87" w:author="Steve Mazza" w:date="2013-06-05T08:36:00Z">
        <w:r w:rsidR="00D7425E" w:rsidRPr="0089646C" w:rsidDel="00FE5F3D">
          <w:rPr>
            <w:rFonts w:ascii="Times New Roman" w:hAnsi="Times New Roman"/>
            <w:sz w:val="24"/>
          </w:rPr>
          <w:delText>p</w:delText>
        </w:r>
        <w:r w:rsidR="00F12DB2" w:rsidRPr="0089646C" w:rsidDel="00FE5F3D">
          <w:rPr>
            <w:rFonts w:ascii="Times New Roman" w:hAnsi="Times New Roman"/>
            <w:sz w:val="24"/>
          </w:rPr>
          <w:delText xml:space="preserve">laces </w:delText>
        </w:r>
      </w:del>
      <w:ins w:id="88" w:author="Steve Mazza" w:date="2013-06-05T08:36:00Z">
        <w:r w:rsidR="00FE5F3D" w:rsidRPr="0089646C">
          <w:rPr>
            <w:rFonts w:ascii="Times New Roman" w:hAnsi="Times New Roman"/>
            <w:sz w:val="24"/>
          </w:rPr>
          <w:t>place</w:t>
        </w:r>
        <w:r w:rsidR="00FE5F3D">
          <w:rPr>
            <w:rFonts w:ascii="Times New Roman" w:hAnsi="Times New Roman"/>
            <w:sz w:val="24"/>
          </w:rPr>
          <w:t>d</w:t>
        </w:r>
        <w:r w:rsidR="00FE5F3D" w:rsidRPr="0089646C">
          <w:rPr>
            <w:rFonts w:ascii="Times New Roman" w:hAnsi="Times New Roman"/>
            <w:sz w:val="24"/>
          </w:rPr>
          <w:t xml:space="preserve"> </w:t>
        </w:r>
      </w:ins>
      <w:r w:rsidR="00F12DB2" w:rsidRPr="0089646C">
        <w:rPr>
          <w:rFonts w:ascii="Times New Roman" w:hAnsi="Times New Roman"/>
          <w:sz w:val="24"/>
        </w:rPr>
        <w:t>on environmental concerns, acknowledging the link between environmental impact and sustainable energy operations.</w:t>
      </w:r>
    </w:p>
    <w:p w:rsidR="00B200E0" w:rsidRPr="0089646C" w:rsidRDefault="00B200E0" w:rsidP="007966D8">
      <w:pPr>
        <w:pStyle w:val="Heading1"/>
        <w:numPr>
          <w:ilvl w:val="0"/>
          <w:numId w:val="15"/>
        </w:numPr>
        <w:spacing w:before="120" w:line="360" w:lineRule="auto"/>
        <w:ind w:firstLine="720"/>
        <w:jc w:val="both"/>
        <w:rPr>
          <w:rFonts w:cs="Times New Roman"/>
          <w:b/>
          <w:sz w:val="24"/>
          <w:szCs w:val="24"/>
        </w:rPr>
      </w:pPr>
      <w:r w:rsidRPr="0089646C">
        <w:rPr>
          <w:rFonts w:cs="Times New Roman"/>
          <w:b/>
          <w:sz w:val="24"/>
          <w:szCs w:val="24"/>
        </w:rPr>
        <w:t>Data Collection and Analysis</w:t>
      </w:r>
    </w:p>
    <w:p w:rsidR="00AD4973" w:rsidRPr="0089646C" w:rsidRDefault="00590BCE"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The focus of the data collection was on reports, white papers, requirements documents</w:t>
      </w:r>
      <w:ins w:id="89" w:author="Steve Mazza" w:date="2013-06-05T08:36:00Z">
        <w:r w:rsidR="00FE5F3D">
          <w:rPr>
            <w:rFonts w:ascii="Times New Roman" w:hAnsi="Times New Roman"/>
            <w:sz w:val="24"/>
          </w:rPr>
          <w:t>,</w:t>
        </w:r>
      </w:ins>
      <w:r w:rsidRPr="0089646C">
        <w:rPr>
          <w:rFonts w:ascii="Times New Roman" w:hAnsi="Times New Roman"/>
          <w:sz w:val="24"/>
        </w:rPr>
        <w:t xml:space="preserve"> and other secondary research supporting the Operational Energy concept.</w:t>
      </w:r>
      <w:r w:rsidR="00544C75">
        <w:rPr>
          <w:rFonts w:ascii="Times New Roman" w:hAnsi="Times New Roman"/>
          <w:sz w:val="24"/>
        </w:rPr>
        <w:t xml:space="preserve"> </w:t>
      </w:r>
      <w:r w:rsidRPr="0089646C">
        <w:rPr>
          <w:rFonts w:ascii="Times New Roman" w:hAnsi="Times New Roman"/>
          <w:sz w:val="24"/>
        </w:rPr>
        <w:t>Once the information was collected it was parsed into the appropriate categories to support the proposed research questions.</w:t>
      </w:r>
    </w:p>
    <w:p w:rsidR="003C62EB" w:rsidRPr="00C03CA2" w:rsidRDefault="003C62EB" w:rsidP="007966D8">
      <w:pPr>
        <w:pStyle w:val="Heading2"/>
        <w:numPr>
          <w:ilvl w:val="0"/>
          <w:numId w:val="16"/>
        </w:numPr>
        <w:spacing w:line="360" w:lineRule="auto"/>
        <w:ind w:firstLine="720"/>
        <w:jc w:val="both"/>
        <w:rPr>
          <w:rFonts w:cs="Times New Roman"/>
          <w:b/>
          <w:i/>
          <w:sz w:val="24"/>
          <w:szCs w:val="24"/>
        </w:rPr>
      </w:pPr>
      <w:r w:rsidRPr="00C03CA2">
        <w:rPr>
          <w:rFonts w:cs="Times New Roman"/>
          <w:b/>
          <w:i/>
          <w:sz w:val="24"/>
          <w:szCs w:val="24"/>
        </w:rPr>
        <w:t>Research Questions addressed</w:t>
      </w:r>
    </w:p>
    <w:p w:rsidR="00813D77" w:rsidRPr="00544C75" w:rsidRDefault="00BA198E" w:rsidP="00E638E9">
      <w:pPr>
        <w:pStyle w:val="Researchpapercontents"/>
        <w:spacing w:before="120" w:line="360" w:lineRule="auto"/>
        <w:jc w:val="both"/>
        <w:rPr>
          <w:rFonts w:ascii="Times New Roman" w:hAnsi="Times New Roman"/>
          <w:sz w:val="24"/>
        </w:rPr>
      </w:pPr>
      <w:r w:rsidRPr="00544C75">
        <w:rPr>
          <w:rFonts w:ascii="Times New Roman" w:hAnsi="Times New Roman"/>
          <w:sz w:val="24"/>
        </w:rPr>
        <w:t>Due to the constraints of time available and the resources, only two of the six rese</w:t>
      </w:r>
      <w:r w:rsidR="00E638E9">
        <w:rPr>
          <w:rFonts w:ascii="Times New Roman" w:hAnsi="Times New Roman"/>
          <w:sz w:val="24"/>
        </w:rPr>
        <w:t xml:space="preserve">arch questions were evaluated. </w:t>
      </w:r>
      <w:r w:rsidRPr="00544C75">
        <w:rPr>
          <w:rFonts w:ascii="Times New Roman" w:hAnsi="Times New Roman"/>
          <w:sz w:val="24"/>
        </w:rPr>
        <w:t>The two questions were chosen because of the benefit the SoS would have on them, as well as the merit t</w:t>
      </w:r>
      <w:r w:rsidR="00E638E9">
        <w:rPr>
          <w:rFonts w:ascii="Times New Roman" w:hAnsi="Times New Roman"/>
          <w:sz w:val="24"/>
        </w:rPr>
        <w:t>o the assessment of the system.</w:t>
      </w:r>
      <w:ins w:id="90" w:author="Steve Mazza" w:date="2013-06-05T08:37:00Z">
        <w:r w:rsidR="00FE5F3D">
          <w:rPr>
            <w:rFonts w:ascii="Times New Roman" w:hAnsi="Times New Roman"/>
            <w:sz w:val="24"/>
          </w:rPr>
          <w:t xml:space="preserve">  The remaining questions are </w:t>
        </w:r>
        <w:r w:rsidR="006E54E5">
          <w:rPr>
            <w:rFonts w:ascii="Times New Roman" w:hAnsi="Times New Roman"/>
            <w:sz w:val="24"/>
          </w:rPr>
          <w:t>suggested as follow-on work.</w:t>
        </w:r>
      </w:ins>
    </w:p>
    <w:p w:rsidR="00A3174B" w:rsidRDefault="00BB110E" w:rsidP="00E638E9">
      <w:pPr>
        <w:pStyle w:val="Researchpapercontents"/>
        <w:spacing w:before="120" w:line="360" w:lineRule="auto"/>
        <w:ind w:left="810" w:right="720" w:firstLine="0"/>
        <w:jc w:val="both"/>
        <w:rPr>
          <w:rFonts w:ascii="Times New Roman" w:hAnsi="Times New Roman"/>
          <w:i/>
          <w:sz w:val="24"/>
        </w:rPr>
      </w:pPr>
      <w:r w:rsidRPr="0089646C">
        <w:rPr>
          <w:rFonts w:ascii="Times New Roman" w:hAnsi="Times New Roman"/>
          <w:i/>
          <w:sz w:val="24"/>
        </w:rPr>
        <w:t>What current capability gaps exist with respect to operational energy distribution?</w:t>
      </w:r>
      <w:r w:rsidR="00544C75">
        <w:rPr>
          <w:rFonts w:ascii="Times New Roman" w:hAnsi="Times New Roman"/>
          <w:i/>
          <w:sz w:val="24"/>
        </w:rPr>
        <w:t xml:space="preserve"> </w:t>
      </w:r>
    </w:p>
    <w:p w:rsidR="00BB110E" w:rsidRPr="00A3174B" w:rsidRDefault="00BB110E" w:rsidP="007966D8">
      <w:pPr>
        <w:pStyle w:val="Researchpapercontents"/>
        <w:spacing w:before="120" w:line="360" w:lineRule="auto"/>
        <w:ind w:left="720" w:right="720" w:firstLine="0"/>
        <w:jc w:val="both"/>
        <w:rPr>
          <w:rFonts w:ascii="Times New Roman" w:hAnsi="Times New Roman"/>
          <w:i/>
          <w:sz w:val="24"/>
        </w:rPr>
      </w:pPr>
      <w:r w:rsidRPr="00A3174B">
        <w:rPr>
          <w:rFonts w:ascii="Times New Roman" w:hAnsi="Times New Roman"/>
          <w:sz w:val="24"/>
        </w:rPr>
        <w:t>According to the Operational Energy Strategy</w:t>
      </w:r>
      <w:r w:rsidR="00E638E9">
        <w:rPr>
          <w:rFonts w:ascii="Times New Roman" w:hAnsi="Times New Roman"/>
          <w:sz w:val="24"/>
        </w:rPr>
        <w:t xml:space="preserve"> (DoD 2010)</w:t>
      </w:r>
      <w:r w:rsidRPr="00A3174B">
        <w:rPr>
          <w:rFonts w:ascii="Times New Roman" w:hAnsi="Times New Roman"/>
          <w:sz w:val="24"/>
        </w:rPr>
        <w:t xml:space="preserve"> the following gaps exist:</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Moving large volumes of fuel for military operations entails logistical and tactical risks and challenges, and it can also be costly.</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lastRenderedPageBreak/>
        <w:t>FY 2007 in Iraq and Afghanistan, a total of more than 3,000 Army personnel and contractors were wounded or killed in action from attacks on fuel and water resupply convoys.</w:t>
      </w:r>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According to</w:t>
      </w:r>
      <w:ins w:id="91" w:author="Steve Mazza" w:date="2013-06-05T08:38:00Z">
        <w:r w:rsidR="00804E29">
          <w:rPr>
            <w:rFonts w:ascii="Times New Roman" w:hAnsi="Times New Roman"/>
            <w:sz w:val="24"/>
          </w:rPr>
          <w:t xml:space="preserve"> the </w:t>
        </w:r>
        <w:r w:rsidR="00804E29" w:rsidRPr="00804E29">
          <w:rPr>
            <w:rFonts w:ascii="Times New Roman" w:hAnsi="Times New Roman"/>
            <w:sz w:val="24"/>
            <w:rPrChange w:id="92" w:author="Steve Mazza" w:date="2013-06-05T08:38:00Z">
              <w:rPr>
                <w:rStyle w:val="st"/>
              </w:rPr>
            </w:rPrChange>
          </w:rPr>
          <w:t>United States Transportation Command</w:t>
        </w:r>
      </w:ins>
      <w:r w:rsidRPr="0089646C">
        <w:rPr>
          <w:rFonts w:ascii="Times New Roman" w:hAnsi="Times New Roman"/>
          <w:sz w:val="24"/>
        </w:rPr>
        <w:t xml:space="preserve"> </w:t>
      </w:r>
      <w:ins w:id="93" w:author="Steve Mazza" w:date="2013-06-05T08:38:00Z">
        <w:r w:rsidR="00804E29">
          <w:rPr>
            <w:rFonts w:ascii="Times New Roman" w:hAnsi="Times New Roman"/>
            <w:sz w:val="24"/>
          </w:rPr>
          <w:t>(</w:t>
        </w:r>
      </w:ins>
      <w:r w:rsidRPr="0089646C">
        <w:rPr>
          <w:rFonts w:ascii="Times New Roman" w:hAnsi="Times New Roman"/>
          <w:sz w:val="24"/>
        </w:rPr>
        <w:t>USTRANSCOM</w:t>
      </w:r>
      <w:ins w:id="94" w:author="Steve Mazza" w:date="2013-06-05T08:38:00Z">
        <w:r w:rsidR="00804E29">
          <w:rPr>
            <w:rFonts w:ascii="Times New Roman" w:hAnsi="Times New Roman"/>
            <w:sz w:val="24"/>
          </w:rPr>
          <w:t>)</w:t>
        </w:r>
      </w:ins>
      <w:r w:rsidRPr="0089646C">
        <w:rPr>
          <w:rFonts w:ascii="Times New Roman" w:hAnsi="Times New Roman"/>
          <w:sz w:val="24"/>
        </w:rPr>
        <w:t>, air delivery is 10 times as expensive as ground delivery.</w:t>
      </w:r>
    </w:p>
    <w:p w:rsidR="00BB110E" w:rsidRPr="0089646C" w:rsidRDefault="00E638E9" w:rsidP="007966D8">
      <w:pPr>
        <w:pStyle w:val="Researchpapercontents"/>
        <w:numPr>
          <w:ilvl w:val="0"/>
          <w:numId w:val="25"/>
        </w:numPr>
        <w:spacing w:before="120" w:line="360" w:lineRule="auto"/>
        <w:jc w:val="both"/>
        <w:rPr>
          <w:rFonts w:ascii="Times New Roman" w:hAnsi="Times New Roman"/>
          <w:sz w:val="24"/>
        </w:rPr>
      </w:pPr>
      <w:r>
        <w:rPr>
          <w:rFonts w:ascii="Times New Roman" w:hAnsi="Times New Roman"/>
          <w:sz w:val="24"/>
        </w:rPr>
        <w:t>DoD</w:t>
      </w:r>
      <w:r w:rsidR="00BB110E" w:rsidRPr="0089646C">
        <w:rPr>
          <w:rFonts w:ascii="Times New Roman" w:hAnsi="Times New Roman"/>
          <w:sz w:val="24"/>
        </w:rPr>
        <w:t xml:space="preserve"> currently lacks sufficient data on and analysis of operational energy use to manage consumption effectively</w:t>
      </w:r>
      <w:ins w:id="95" w:author="Steve Mazza" w:date="2013-06-05T08:39:00Z">
        <w:r w:rsidR="00542A23">
          <w:rPr>
            <w:rFonts w:ascii="Times New Roman" w:hAnsi="Times New Roman"/>
            <w:sz w:val="24"/>
          </w:rPr>
          <w:t>.</w:t>
        </w:r>
      </w:ins>
    </w:p>
    <w:p w:rsidR="00BB110E" w:rsidRPr="0089646C"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Current patterns of national and military energy supply, specifically of oil, carry strategic consequences ranging from effects of procuring and moving large volumes of fuel through a theater of operations to the geopolitical effects of growing global demand for oil</w:t>
      </w:r>
      <w:del w:id="96" w:author="Steve Mazza" w:date="2013-06-05T08:39:00Z">
        <w:r w:rsidRPr="0089646C" w:rsidDel="00542A23">
          <w:rPr>
            <w:rFonts w:ascii="Times New Roman" w:hAnsi="Times New Roman"/>
            <w:sz w:val="24"/>
          </w:rPr>
          <w:delText xml:space="preserve">, </w:delText>
        </w:r>
      </w:del>
      <w:ins w:id="97" w:author="Steve Mazza" w:date="2013-06-05T08:39:00Z">
        <w:r w:rsidR="00542A23">
          <w:rPr>
            <w:rFonts w:ascii="Times New Roman" w:hAnsi="Times New Roman"/>
            <w:sz w:val="24"/>
          </w:rPr>
          <w:t>. This increases</w:t>
        </w:r>
        <w:r w:rsidR="00542A23" w:rsidRPr="0089646C">
          <w:rPr>
            <w:rFonts w:ascii="Times New Roman" w:hAnsi="Times New Roman"/>
            <w:sz w:val="24"/>
          </w:rPr>
          <w:t xml:space="preserve"> </w:t>
        </w:r>
      </w:ins>
      <w:del w:id="98" w:author="Steve Mazza" w:date="2013-06-05T08:39:00Z">
        <w:r w:rsidRPr="0089646C" w:rsidDel="00542A23">
          <w:rPr>
            <w:rFonts w:ascii="Times New Roman" w:hAnsi="Times New Roman"/>
            <w:sz w:val="24"/>
          </w:rPr>
          <w:delText xml:space="preserve">increasing </w:delText>
        </w:r>
      </w:del>
      <w:r w:rsidRPr="0089646C">
        <w:rPr>
          <w:rFonts w:ascii="Times New Roman" w:hAnsi="Times New Roman"/>
          <w:sz w:val="24"/>
        </w:rPr>
        <w:t xml:space="preserve">concentration of supplies, and </w:t>
      </w:r>
      <w:del w:id="99" w:author="Steve Mazza" w:date="2013-06-05T08:39:00Z">
        <w:r w:rsidRPr="0089646C" w:rsidDel="00542A23">
          <w:rPr>
            <w:rFonts w:ascii="Times New Roman" w:hAnsi="Times New Roman"/>
            <w:sz w:val="24"/>
          </w:rPr>
          <w:delText xml:space="preserve">damaging </w:delText>
        </w:r>
      </w:del>
      <w:ins w:id="100" w:author="Steve Mazza" w:date="2013-06-05T08:39:00Z">
        <w:r w:rsidR="00542A23">
          <w:rPr>
            <w:rFonts w:ascii="Times New Roman" w:hAnsi="Times New Roman"/>
            <w:sz w:val="24"/>
          </w:rPr>
          <w:t>damages</w:t>
        </w:r>
        <w:r w:rsidR="00542A23" w:rsidRPr="0089646C">
          <w:rPr>
            <w:rFonts w:ascii="Times New Roman" w:hAnsi="Times New Roman"/>
            <w:sz w:val="24"/>
          </w:rPr>
          <w:t xml:space="preserve"> </w:t>
        </w:r>
      </w:ins>
      <w:r w:rsidRPr="0089646C">
        <w:rPr>
          <w:rFonts w:ascii="Times New Roman" w:hAnsi="Times New Roman"/>
          <w:sz w:val="24"/>
        </w:rPr>
        <w:t>the environment</w:t>
      </w:r>
      <w:ins w:id="101" w:author="Steve Mazza" w:date="2013-06-05T08:39:00Z">
        <w:r w:rsidR="00542A23">
          <w:rPr>
            <w:rFonts w:ascii="Times New Roman" w:hAnsi="Times New Roman"/>
            <w:sz w:val="24"/>
          </w:rPr>
          <w:t>.</w:t>
        </w:r>
      </w:ins>
    </w:p>
    <w:p w:rsidR="00BB110E" w:rsidRPr="00F50E1F" w:rsidRDefault="00BB110E" w:rsidP="007966D8">
      <w:pPr>
        <w:pStyle w:val="Researchpapercontents"/>
        <w:numPr>
          <w:ilvl w:val="0"/>
          <w:numId w:val="25"/>
        </w:numPr>
        <w:spacing w:before="120" w:line="360" w:lineRule="auto"/>
        <w:jc w:val="both"/>
        <w:rPr>
          <w:rFonts w:ascii="Times New Roman" w:hAnsi="Times New Roman"/>
          <w:sz w:val="24"/>
        </w:rPr>
      </w:pPr>
      <w:r w:rsidRPr="0089646C">
        <w:rPr>
          <w:rFonts w:ascii="Times New Roman" w:hAnsi="Times New Roman"/>
          <w:sz w:val="24"/>
        </w:rPr>
        <w:t>Current energy infrastructure remains vulnerable to disruption from hazards</w:t>
      </w:r>
      <w:del w:id="102" w:author="Steve Mazza" w:date="2013-06-05T08:40:00Z">
        <w:r w:rsidRPr="0089646C" w:rsidDel="00542A23">
          <w:rPr>
            <w:rFonts w:ascii="Times New Roman" w:hAnsi="Times New Roman"/>
            <w:sz w:val="24"/>
          </w:rPr>
          <w:delText>,</w:delText>
        </w:r>
      </w:del>
      <w:r w:rsidRPr="0089646C">
        <w:rPr>
          <w:rFonts w:ascii="Times New Roman" w:hAnsi="Times New Roman"/>
          <w:sz w:val="24"/>
        </w:rPr>
        <w:t xml:space="preserve"> including weather, natural disasters, human error, maintenance shortfalls, equipment failures, and attacks on </w:t>
      </w:r>
      <w:r w:rsidRPr="00F50E1F">
        <w:rPr>
          <w:rFonts w:ascii="Times New Roman" w:hAnsi="Times New Roman"/>
          <w:sz w:val="24"/>
        </w:rPr>
        <w:t>infrastructure, including cyber attacks</w:t>
      </w:r>
      <w:ins w:id="103" w:author="Steve Mazza" w:date="2013-06-05T08:40:00Z">
        <w:r w:rsidR="00542A23">
          <w:rPr>
            <w:rFonts w:ascii="Times New Roman" w:hAnsi="Times New Roman"/>
            <w:sz w:val="24"/>
          </w:rPr>
          <w:t>.</w:t>
        </w:r>
      </w:ins>
    </w:p>
    <w:p w:rsidR="00BB110E" w:rsidRPr="00F50E1F" w:rsidRDefault="00BB110E" w:rsidP="007966D8">
      <w:pPr>
        <w:pStyle w:val="Researchpapercontents"/>
        <w:numPr>
          <w:ilvl w:val="0"/>
          <w:numId w:val="25"/>
        </w:numPr>
        <w:spacing w:before="120" w:line="360" w:lineRule="auto"/>
        <w:jc w:val="both"/>
        <w:rPr>
          <w:rFonts w:ascii="Times New Roman" w:hAnsi="Times New Roman"/>
          <w:sz w:val="24"/>
        </w:rPr>
      </w:pPr>
      <w:r w:rsidRPr="00F50E1F">
        <w:rPr>
          <w:rFonts w:ascii="Times New Roman" w:hAnsi="Times New Roman"/>
          <w:sz w:val="24"/>
        </w:rPr>
        <w:t>By the end of 2010, D</w:t>
      </w:r>
      <w:r w:rsidR="00E638E9">
        <w:rPr>
          <w:rFonts w:ascii="Times New Roman" w:hAnsi="Times New Roman"/>
          <w:sz w:val="24"/>
        </w:rPr>
        <w:t xml:space="preserve">efense </w:t>
      </w:r>
      <w:r w:rsidRPr="00F50E1F">
        <w:rPr>
          <w:rFonts w:ascii="Times New Roman" w:hAnsi="Times New Roman"/>
          <w:sz w:val="24"/>
        </w:rPr>
        <w:t>L</w:t>
      </w:r>
      <w:r w:rsidR="00E638E9">
        <w:rPr>
          <w:rFonts w:ascii="Times New Roman" w:hAnsi="Times New Roman"/>
          <w:sz w:val="24"/>
        </w:rPr>
        <w:t xml:space="preserve">ogistics </w:t>
      </w:r>
      <w:r w:rsidRPr="00F50E1F">
        <w:rPr>
          <w:rFonts w:ascii="Times New Roman" w:hAnsi="Times New Roman"/>
          <w:sz w:val="24"/>
        </w:rPr>
        <w:t>A</w:t>
      </w:r>
      <w:r w:rsidR="00E638E9">
        <w:rPr>
          <w:rFonts w:ascii="Times New Roman" w:hAnsi="Times New Roman"/>
          <w:sz w:val="24"/>
        </w:rPr>
        <w:t>gency (DLA)</w:t>
      </w:r>
      <w:r w:rsidRPr="00F50E1F">
        <w:rPr>
          <w:rFonts w:ascii="Times New Roman" w:hAnsi="Times New Roman"/>
          <w:sz w:val="24"/>
        </w:rPr>
        <w:t>-Energy was moving 40 million gallons of fuel per month into Afghanistan alone.</w:t>
      </w:r>
    </w:p>
    <w:p w:rsidR="00C03CA2" w:rsidRPr="00C03CA2" w:rsidRDefault="00C03CA2" w:rsidP="007966D8">
      <w:pPr>
        <w:pStyle w:val="Researchpapercontents"/>
        <w:spacing w:before="120" w:line="360" w:lineRule="auto"/>
        <w:jc w:val="both"/>
        <w:rPr>
          <w:rFonts w:ascii="Times New Roman" w:hAnsi="Times New Roman"/>
          <w:sz w:val="24"/>
        </w:rPr>
      </w:pPr>
      <w:r w:rsidRPr="00C03CA2">
        <w:rPr>
          <w:rFonts w:ascii="Times New Roman" w:hAnsi="Times New Roman"/>
          <w:sz w:val="24"/>
        </w:rPr>
        <w:t>The gaps identified point to a number of issues that must be addressed to address operational energy from a more holistic viewpoint.</w:t>
      </w:r>
      <w:r w:rsidR="00544C75">
        <w:rPr>
          <w:rFonts w:ascii="Times New Roman" w:hAnsi="Times New Roman"/>
          <w:sz w:val="24"/>
        </w:rPr>
        <w:t xml:space="preserve"> </w:t>
      </w:r>
      <w:r w:rsidRPr="00C03CA2">
        <w:rPr>
          <w:rFonts w:ascii="Times New Roman" w:hAnsi="Times New Roman"/>
          <w:sz w:val="24"/>
        </w:rPr>
        <w:t>The first issue is that of data collection to support analysis on consumption.</w:t>
      </w:r>
      <w:r w:rsidR="00544C75">
        <w:rPr>
          <w:rFonts w:ascii="Times New Roman" w:hAnsi="Times New Roman"/>
          <w:sz w:val="24"/>
        </w:rPr>
        <w:t xml:space="preserve"> </w:t>
      </w:r>
      <w:r w:rsidRPr="00C03CA2">
        <w:rPr>
          <w:rFonts w:ascii="Times New Roman" w:hAnsi="Times New Roman"/>
          <w:sz w:val="24"/>
        </w:rPr>
        <w:t xml:space="preserve">Existing information points to </w:t>
      </w:r>
      <w:r w:rsidR="00E638E9">
        <w:rPr>
          <w:rFonts w:ascii="Times New Roman" w:hAnsi="Times New Roman"/>
          <w:sz w:val="24"/>
        </w:rPr>
        <w:t xml:space="preserve">several </w:t>
      </w:r>
      <w:r w:rsidRPr="00C03CA2">
        <w:rPr>
          <w:rFonts w:ascii="Times New Roman" w:hAnsi="Times New Roman"/>
          <w:sz w:val="24"/>
        </w:rPr>
        <w:t>priority situations.</w:t>
      </w:r>
      <w:r w:rsidR="00544C75">
        <w:rPr>
          <w:rFonts w:ascii="Times New Roman" w:hAnsi="Times New Roman"/>
          <w:sz w:val="24"/>
        </w:rPr>
        <w:t xml:space="preserve"> </w:t>
      </w:r>
      <w:r w:rsidR="00E638E9">
        <w:rPr>
          <w:rFonts w:ascii="Times New Roman" w:hAnsi="Times New Roman"/>
          <w:sz w:val="24"/>
        </w:rPr>
        <w:t>One is the age of</w:t>
      </w:r>
      <w:r w:rsidRPr="00C03CA2">
        <w:rPr>
          <w:rFonts w:ascii="Times New Roman" w:hAnsi="Times New Roman"/>
          <w:sz w:val="24"/>
        </w:rPr>
        <w:t xml:space="preserve"> the Army’s legacy systems</w:t>
      </w:r>
      <w:r w:rsidR="00E638E9">
        <w:rPr>
          <w:rFonts w:ascii="Times New Roman" w:hAnsi="Times New Roman"/>
          <w:sz w:val="24"/>
        </w:rPr>
        <w:t>. F</w:t>
      </w:r>
      <w:r w:rsidRPr="00C03CA2">
        <w:rPr>
          <w:rFonts w:ascii="Times New Roman" w:hAnsi="Times New Roman"/>
          <w:sz w:val="24"/>
        </w:rPr>
        <w:t>oremost among the</w:t>
      </w:r>
      <w:r w:rsidR="00E638E9">
        <w:rPr>
          <w:rFonts w:ascii="Times New Roman" w:hAnsi="Times New Roman"/>
          <w:sz w:val="24"/>
        </w:rPr>
        <w:t>se aging systems is</w:t>
      </w:r>
      <w:r w:rsidRPr="00C03CA2">
        <w:rPr>
          <w:rFonts w:ascii="Times New Roman" w:hAnsi="Times New Roman"/>
          <w:sz w:val="24"/>
        </w:rPr>
        <w:t xml:space="preserve"> tactical generators.</w:t>
      </w:r>
      <w:r w:rsidR="00544C75">
        <w:rPr>
          <w:rFonts w:ascii="Times New Roman" w:hAnsi="Times New Roman"/>
          <w:sz w:val="24"/>
        </w:rPr>
        <w:t xml:space="preserve"> </w:t>
      </w:r>
      <w:r w:rsidRPr="00C03CA2">
        <w:rPr>
          <w:rFonts w:ascii="Times New Roman" w:hAnsi="Times New Roman"/>
          <w:sz w:val="24"/>
        </w:rPr>
        <w:t>As bases have become widespread, the relative inefficiency of fielded generators compared to current technology has greatly increased the number of tactical convoys needed to sustain operations.</w:t>
      </w:r>
      <w:r w:rsidR="00544C75">
        <w:rPr>
          <w:rFonts w:ascii="Times New Roman" w:hAnsi="Times New Roman"/>
          <w:sz w:val="24"/>
        </w:rPr>
        <w:t xml:space="preserve"> </w:t>
      </w:r>
      <w:r w:rsidRPr="00C03CA2">
        <w:rPr>
          <w:rFonts w:ascii="Times New Roman" w:hAnsi="Times New Roman"/>
          <w:sz w:val="24"/>
        </w:rPr>
        <w:t>This is also compounded by the challenges associated with heating and cooling of temporary assets such as tents in the current theaters of operation.</w:t>
      </w:r>
      <w:r w:rsidR="00544C75">
        <w:rPr>
          <w:rFonts w:ascii="Times New Roman" w:hAnsi="Times New Roman"/>
          <w:sz w:val="24"/>
        </w:rPr>
        <w:t xml:space="preserve"> </w:t>
      </w:r>
      <w:r w:rsidRPr="00C03CA2">
        <w:rPr>
          <w:rFonts w:ascii="Times New Roman" w:hAnsi="Times New Roman"/>
          <w:sz w:val="24"/>
        </w:rPr>
        <w:t>As stated, some information is available, but governance of the system of systems that delivers the operational energy distribution capability requires better data.</w:t>
      </w:r>
      <w:r w:rsidR="00544C75">
        <w:rPr>
          <w:rFonts w:ascii="Times New Roman" w:hAnsi="Times New Roman"/>
          <w:sz w:val="24"/>
        </w:rPr>
        <w:t xml:space="preserve"> </w:t>
      </w:r>
      <w:r w:rsidRPr="00C03CA2">
        <w:rPr>
          <w:rFonts w:ascii="Times New Roman" w:hAnsi="Times New Roman"/>
          <w:sz w:val="24"/>
        </w:rPr>
        <w:t>This is especially true with respect to analyzing the results from promising trials that have implemented higher efficiency generators and heating, ventilation</w:t>
      </w:r>
      <w:ins w:id="104" w:author="Steve Mazza" w:date="2013-06-05T08:41:00Z">
        <w:r w:rsidR="00735E18">
          <w:rPr>
            <w:rFonts w:ascii="Times New Roman" w:hAnsi="Times New Roman"/>
            <w:sz w:val="24"/>
          </w:rPr>
          <w:t>,</w:t>
        </w:r>
      </w:ins>
      <w:r w:rsidRPr="00C03CA2">
        <w:rPr>
          <w:rFonts w:ascii="Times New Roman" w:hAnsi="Times New Roman"/>
          <w:sz w:val="24"/>
        </w:rPr>
        <w:t xml:space="preserve"> and cooling units and novel ideas for temporary living quarter </w:t>
      </w:r>
      <w:r w:rsidRPr="00C03CA2">
        <w:rPr>
          <w:rFonts w:ascii="Times New Roman" w:hAnsi="Times New Roman"/>
          <w:sz w:val="24"/>
        </w:rPr>
        <w:lastRenderedPageBreak/>
        <w:t>insulation.</w:t>
      </w:r>
      <w:r w:rsidR="00544C75">
        <w:rPr>
          <w:rFonts w:ascii="Times New Roman" w:hAnsi="Times New Roman"/>
          <w:sz w:val="24"/>
        </w:rPr>
        <w:t xml:space="preserve"> </w:t>
      </w:r>
      <w:r w:rsidRPr="00C03CA2">
        <w:rPr>
          <w:rFonts w:ascii="Times New Roman" w:hAnsi="Times New Roman"/>
          <w:sz w:val="24"/>
        </w:rPr>
        <w:t>Furthermore, governance</w:t>
      </w:r>
      <w:ins w:id="105" w:author="Steve Mazza" w:date="2013-06-05T08:42:00Z">
        <w:r w:rsidR="00735E18">
          <w:rPr>
            <w:rFonts w:ascii="Times New Roman" w:hAnsi="Times New Roman"/>
            <w:sz w:val="24"/>
          </w:rPr>
          <w:t>,</w:t>
        </w:r>
      </w:ins>
      <w:del w:id="106" w:author="Steve Mazza" w:date="2013-06-05T08:42:00Z">
        <w:r w:rsidRPr="00C03CA2" w:rsidDel="00735E18">
          <w:rPr>
            <w:rFonts w:ascii="Times New Roman" w:hAnsi="Times New Roman"/>
            <w:sz w:val="24"/>
          </w:rPr>
          <w:delText xml:space="preserve"> over,</w:delText>
        </w:r>
      </w:del>
      <w:r w:rsidRPr="00C03CA2">
        <w:rPr>
          <w:rFonts w:ascii="Times New Roman" w:hAnsi="Times New Roman"/>
          <w:sz w:val="24"/>
        </w:rPr>
        <w:t xml:space="preserve"> </w:t>
      </w:r>
      <w:del w:id="107" w:author="Steve Mazza" w:date="2013-06-05T08:42:00Z">
        <w:r w:rsidRPr="00C03CA2" w:rsidDel="00735E18">
          <w:rPr>
            <w:rFonts w:ascii="Times New Roman" w:hAnsi="Times New Roman"/>
            <w:sz w:val="24"/>
          </w:rPr>
          <w:delText xml:space="preserve">and </w:delText>
        </w:r>
      </w:del>
      <w:r w:rsidRPr="00C03CA2">
        <w:rPr>
          <w:rFonts w:ascii="Times New Roman" w:hAnsi="Times New Roman"/>
          <w:sz w:val="24"/>
        </w:rPr>
        <w:t>data</w:t>
      </w:r>
      <w:ins w:id="108" w:author="Steve Mazza" w:date="2013-06-05T08:42:00Z">
        <w:r w:rsidR="00735E18">
          <w:rPr>
            <w:rFonts w:ascii="Times New Roman" w:hAnsi="Times New Roman"/>
            <w:sz w:val="24"/>
          </w:rPr>
          <w:t>,</w:t>
        </w:r>
      </w:ins>
      <w:r w:rsidRPr="00C03CA2">
        <w:rPr>
          <w:rFonts w:ascii="Times New Roman" w:hAnsi="Times New Roman"/>
          <w:sz w:val="24"/>
        </w:rPr>
        <w:t xml:space="preserve"> and information that affect both operational energy and contingency overseas basing needs to coordinate efforts and data needs to be shared in both domains.</w:t>
      </w:r>
      <w:r w:rsidR="00544C75">
        <w:rPr>
          <w:rFonts w:ascii="Times New Roman" w:hAnsi="Times New Roman"/>
          <w:sz w:val="24"/>
        </w:rPr>
        <w:t xml:space="preserve"> </w:t>
      </w:r>
      <w:r w:rsidRPr="00C03CA2">
        <w:rPr>
          <w:rFonts w:ascii="Times New Roman" w:hAnsi="Times New Roman"/>
          <w:sz w:val="24"/>
        </w:rPr>
        <w:t>Many efforts are underway that deal with calculation of the fully burdened cost of fuel.</w:t>
      </w:r>
    </w:p>
    <w:p w:rsidR="00C03CA2" w:rsidRPr="0089646C" w:rsidRDefault="00C03CA2" w:rsidP="007966D8">
      <w:pPr>
        <w:pStyle w:val="Researchpapercontents"/>
        <w:spacing w:before="120" w:line="360" w:lineRule="auto"/>
        <w:jc w:val="both"/>
        <w:rPr>
          <w:rFonts w:ascii="Times New Roman" w:hAnsi="Times New Roman"/>
          <w:sz w:val="24"/>
        </w:rPr>
      </w:pPr>
      <w:r w:rsidRPr="00C03CA2">
        <w:rPr>
          <w:rFonts w:ascii="Times New Roman" w:hAnsi="Times New Roman"/>
          <w:sz w:val="24"/>
        </w:rPr>
        <w:t>Another priority is the security and vulnerability of the logistical convoys delivering the operational energy.</w:t>
      </w:r>
      <w:r w:rsidR="00544C75">
        <w:rPr>
          <w:rFonts w:ascii="Times New Roman" w:hAnsi="Times New Roman"/>
          <w:sz w:val="24"/>
        </w:rPr>
        <w:t xml:space="preserve"> </w:t>
      </w:r>
      <w:r w:rsidRPr="00C03CA2">
        <w:rPr>
          <w:rFonts w:ascii="Times New Roman" w:hAnsi="Times New Roman"/>
          <w:sz w:val="24"/>
        </w:rPr>
        <w:t>Development and fielding efforts have assessed introduction of safety measures onto tactical platforms that previously were fielded on combat platforms.</w:t>
      </w:r>
      <w:r w:rsidR="00544C75">
        <w:rPr>
          <w:rFonts w:ascii="Times New Roman" w:hAnsi="Times New Roman"/>
          <w:sz w:val="24"/>
        </w:rPr>
        <w:t xml:space="preserve"> </w:t>
      </w:r>
      <w:r w:rsidRPr="00C03CA2">
        <w:rPr>
          <w:rFonts w:ascii="Times New Roman" w:hAnsi="Times New Roman"/>
          <w:sz w:val="24"/>
        </w:rPr>
        <w:t>That effort needs to be continued.</w:t>
      </w:r>
      <w:r w:rsidR="00544C75">
        <w:rPr>
          <w:rFonts w:ascii="Times New Roman" w:hAnsi="Times New Roman"/>
          <w:sz w:val="24"/>
        </w:rPr>
        <w:t xml:space="preserve"> </w:t>
      </w:r>
      <w:r w:rsidRPr="00C03CA2">
        <w:rPr>
          <w:rFonts w:ascii="Times New Roman" w:hAnsi="Times New Roman"/>
          <w:sz w:val="24"/>
        </w:rPr>
        <w:t>Furthermore, the capability to generate energy locally at the forward-most bases will also enhance security through a reduction in the number of convoys in the most dangerous of areas.</w:t>
      </w:r>
    </w:p>
    <w:p w:rsidR="00BB110E" w:rsidRPr="00F50E1F" w:rsidRDefault="00BB110E" w:rsidP="00E638E9">
      <w:pPr>
        <w:pStyle w:val="Researchpapercontents"/>
        <w:tabs>
          <w:tab w:val="left" w:pos="9090"/>
        </w:tabs>
        <w:spacing w:before="120" w:line="360" w:lineRule="auto"/>
        <w:ind w:left="810" w:right="720" w:firstLine="0"/>
        <w:jc w:val="both"/>
        <w:rPr>
          <w:rFonts w:ascii="Times New Roman" w:hAnsi="Times New Roman"/>
          <w:i/>
          <w:sz w:val="24"/>
        </w:rPr>
      </w:pPr>
      <w:r w:rsidRPr="00F50E1F">
        <w:rPr>
          <w:rFonts w:ascii="Times New Roman" w:hAnsi="Times New Roman"/>
          <w:i/>
          <w:sz w:val="24"/>
        </w:rPr>
        <w:t>What are the challenges to treating this as a system of systems, both technically and programmatically?</w:t>
      </w:r>
      <w:r w:rsidR="00544C75">
        <w:rPr>
          <w:rFonts w:ascii="Times New Roman" w:hAnsi="Times New Roman"/>
          <w:i/>
          <w:sz w:val="24"/>
        </w:rPr>
        <w:t xml:space="preserve"> </w:t>
      </w:r>
      <w:r w:rsidRPr="00F50E1F">
        <w:rPr>
          <w:rFonts w:ascii="Times New Roman" w:hAnsi="Times New Roman"/>
          <w:i/>
          <w:sz w:val="24"/>
        </w:rPr>
        <w:t>What Program Executive Organizations (PEOs) and what other organizations are involved?</w:t>
      </w:r>
    </w:p>
    <w:p w:rsidR="00A00865" w:rsidRPr="0089646C" w:rsidRDefault="00A00865"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 xml:space="preserve">Currently there are many </w:t>
      </w:r>
      <w:ins w:id="109" w:author="Steve Mazza" w:date="2013-06-05T08:44:00Z">
        <w:r w:rsidR="00D159C4">
          <w:rPr>
            <w:rFonts w:ascii="Times New Roman" w:hAnsi="Times New Roman"/>
            <w:sz w:val="24"/>
          </w:rPr>
          <w:t>P</w:t>
        </w:r>
      </w:ins>
      <w:ins w:id="110" w:author="Steve Mazza" w:date="2013-06-05T08:43:00Z">
        <w:r w:rsidR="00D159C4">
          <w:rPr>
            <w:rFonts w:ascii="Times New Roman" w:hAnsi="Times New Roman"/>
            <w:sz w:val="24"/>
          </w:rPr>
          <w:t>rogram Executive O</w:t>
        </w:r>
        <w:r w:rsidR="00735E18">
          <w:rPr>
            <w:rFonts w:ascii="Times New Roman" w:hAnsi="Times New Roman"/>
            <w:sz w:val="24"/>
          </w:rPr>
          <w:t>ffices (</w:t>
        </w:r>
      </w:ins>
      <w:r w:rsidRPr="0089646C">
        <w:rPr>
          <w:rFonts w:ascii="Times New Roman" w:hAnsi="Times New Roman"/>
          <w:sz w:val="24"/>
        </w:rPr>
        <w:t>PEOs</w:t>
      </w:r>
      <w:ins w:id="111" w:author="Steve Mazza" w:date="2013-06-05T08:43:00Z">
        <w:r w:rsidR="00735E18">
          <w:rPr>
            <w:rFonts w:ascii="Times New Roman" w:hAnsi="Times New Roman"/>
            <w:sz w:val="24"/>
          </w:rPr>
          <w:t>)</w:t>
        </w:r>
      </w:ins>
      <w:r w:rsidRPr="0089646C">
        <w:rPr>
          <w:rFonts w:ascii="Times New Roman" w:hAnsi="Times New Roman"/>
          <w:sz w:val="24"/>
        </w:rPr>
        <w:t xml:space="preserve"> involved in the Operational Energy distribution system, including but not limited to PEO </w:t>
      </w:r>
      <w:ins w:id="112" w:author="Steve Mazza" w:date="2013-06-05T08:45:00Z">
        <w:r w:rsidR="00435815">
          <w:rPr>
            <w:rFonts w:ascii="Times New Roman" w:hAnsi="Times New Roman"/>
            <w:sz w:val="24"/>
          </w:rPr>
          <w:t>Combat Support &amp; Combat Systems Security (</w:t>
        </w:r>
      </w:ins>
      <w:r w:rsidRPr="0089646C">
        <w:rPr>
          <w:rFonts w:ascii="Times New Roman" w:hAnsi="Times New Roman"/>
          <w:sz w:val="24"/>
        </w:rPr>
        <w:t>CS&amp;CSS</w:t>
      </w:r>
      <w:ins w:id="113" w:author="Steve Mazza" w:date="2013-06-05T08:45:00Z">
        <w:r w:rsidR="00435815">
          <w:rPr>
            <w:rFonts w:ascii="Times New Roman" w:hAnsi="Times New Roman"/>
            <w:sz w:val="24"/>
          </w:rPr>
          <w:t>)</w:t>
        </w:r>
      </w:ins>
      <w:r w:rsidRPr="0089646C">
        <w:rPr>
          <w:rFonts w:ascii="Times New Roman" w:hAnsi="Times New Roman"/>
          <w:sz w:val="24"/>
        </w:rPr>
        <w:t xml:space="preserve">, PEO </w:t>
      </w:r>
      <w:ins w:id="114" w:author="Steve Mazza" w:date="2013-06-05T08:45:00Z">
        <w:r w:rsidR="00435815">
          <w:rPr>
            <w:rFonts w:ascii="Times New Roman" w:hAnsi="Times New Roman"/>
            <w:sz w:val="24"/>
          </w:rPr>
          <w:t>Ground Combat Systems (</w:t>
        </w:r>
      </w:ins>
      <w:r w:rsidRPr="0089646C">
        <w:rPr>
          <w:rFonts w:ascii="Times New Roman" w:hAnsi="Times New Roman"/>
          <w:sz w:val="24"/>
        </w:rPr>
        <w:t>GCS</w:t>
      </w:r>
      <w:ins w:id="115" w:author="Steve Mazza" w:date="2013-06-05T08:45:00Z">
        <w:r w:rsidR="00435815">
          <w:rPr>
            <w:rFonts w:ascii="Times New Roman" w:hAnsi="Times New Roman"/>
            <w:sz w:val="24"/>
          </w:rPr>
          <w:t>)</w:t>
        </w:r>
      </w:ins>
      <w:r w:rsidRPr="0089646C">
        <w:rPr>
          <w:rFonts w:ascii="Times New Roman" w:hAnsi="Times New Roman"/>
          <w:sz w:val="24"/>
        </w:rPr>
        <w:t xml:space="preserve">, PEO </w:t>
      </w:r>
      <w:ins w:id="116" w:author="Steve Mazza" w:date="2013-06-05T08:46:00Z">
        <w:r w:rsidR="00435815" w:rsidRPr="00435815">
          <w:rPr>
            <w:rFonts w:ascii="Times New Roman" w:hAnsi="Times New Roman"/>
            <w:sz w:val="24"/>
            <w:rPrChange w:id="117" w:author="Steve Mazza" w:date="2013-06-05T08:46:00Z">
              <w:rPr/>
            </w:rPrChange>
          </w:rPr>
          <w:t>Command, Control and Communications-Tactical</w:t>
        </w:r>
        <w:r w:rsidR="00435815" w:rsidRPr="0089646C">
          <w:rPr>
            <w:rFonts w:ascii="Times New Roman" w:hAnsi="Times New Roman"/>
            <w:sz w:val="24"/>
          </w:rPr>
          <w:t xml:space="preserve"> </w:t>
        </w:r>
        <w:r w:rsidR="00435815">
          <w:rPr>
            <w:rFonts w:ascii="Times New Roman" w:hAnsi="Times New Roman"/>
            <w:sz w:val="24"/>
          </w:rPr>
          <w:t>(</w:t>
        </w:r>
      </w:ins>
      <w:r w:rsidRPr="0089646C">
        <w:rPr>
          <w:rFonts w:ascii="Times New Roman" w:hAnsi="Times New Roman"/>
          <w:sz w:val="24"/>
        </w:rPr>
        <w:t>C3T</w:t>
      </w:r>
      <w:ins w:id="118" w:author="Steve Mazza" w:date="2013-06-05T08:46:00Z">
        <w:r w:rsidR="00435815">
          <w:rPr>
            <w:rFonts w:ascii="Times New Roman" w:hAnsi="Times New Roman"/>
            <w:sz w:val="24"/>
          </w:rPr>
          <w:t>)</w:t>
        </w:r>
      </w:ins>
      <w:r w:rsidRPr="0089646C">
        <w:rPr>
          <w:rFonts w:ascii="Times New Roman" w:hAnsi="Times New Roman"/>
          <w:sz w:val="24"/>
        </w:rPr>
        <w:t xml:space="preserve">, PEO </w:t>
      </w:r>
      <w:ins w:id="119" w:author="Steve Mazza" w:date="2013-06-05T08:47:00Z">
        <w:r w:rsidR="00435815">
          <w:rPr>
            <w:rFonts w:ascii="Times New Roman" w:hAnsi="Times New Roman"/>
            <w:sz w:val="24"/>
          </w:rPr>
          <w:t>Enterprise Information Systems (</w:t>
        </w:r>
      </w:ins>
      <w:r w:rsidRPr="0089646C">
        <w:rPr>
          <w:rFonts w:ascii="Times New Roman" w:hAnsi="Times New Roman"/>
          <w:sz w:val="24"/>
        </w:rPr>
        <w:t>EIS</w:t>
      </w:r>
      <w:ins w:id="120" w:author="Steve Mazza" w:date="2013-06-05T08:47:00Z">
        <w:r w:rsidR="00435815">
          <w:rPr>
            <w:rFonts w:ascii="Times New Roman" w:hAnsi="Times New Roman"/>
            <w:sz w:val="24"/>
          </w:rPr>
          <w:t>)</w:t>
        </w:r>
      </w:ins>
      <w:r w:rsidRPr="0089646C">
        <w:rPr>
          <w:rFonts w:ascii="Times New Roman" w:hAnsi="Times New Roman"/>
          <w:sz w:val="24"/>
        </w:rPr>
        <w:t xml:space="preserve">, and </w:t>
      </w:r>
      <w:commentRangeStart w:id="121"/>
      <w:r w:rsidRPr="0089646C">
        <w:rPr>
          <w:rFonts w:ascii="Times New Roman" w:hAnsi="Times New Roman"/>
          <w:sz w:val="24"/>
        </w:rPr>
        <w:t>PEO JBD</w:t>
      </w:r>
      <w:commentRangeEnd w:id="121"/>
      <w:r w:rsidR="00435815">
        <w:rPr>
          <w:rStyle w:val="CommentReference"/>
        </w:rPr>
        <w:commentReference w:id="121"/>
      </w:r>
      <w:r w:rsidRPr="0089646C">
        <w:rPr>
          <w:rFonts w:ascii="Times New Roman" w:hAnsi="Times New Roman"/>
          <w:sz w:val="24"/>
        </w:rPr>
        <w:t>.</w:t>
      </w:r>
      <w:r w:rsidR="00544C75">
        <w:rPr>
          <w:rFonts w:ascii="Times New Roman" w:hAnsi="Times New Roman"/>
          <w:sz w:val="24"/>
        </w:rPr>
        <w:t xml:space="preserve"> </w:t>
      </w:r>
      <w:r w:rsidRPr="0089646C">
        <w:rPr>
          <w:rFonts w:ascii="Times New Roman" w:hAnsi="Times New Roman"/>
          <w:sz w:val="24"/>
        </w:rPr>
        <w:t>One current effort</w:t>
      </w:r>
      <w:r w:rsidR="00E638E9">
        <w:rPr>
          <w:rFonts w:ascii="Times New Roman" w:hAnsi="Times New Roman"/>
          <w:sz w:val="24"/>
        </w:rPr>
        <w:t xml:space="preserve"> is</w:t>
      </w:r>
      <w:r w:rsidRPr="0089646C">
        <w:rPr>
          <w:rFonts w:ascii="Times New Roman" w:hAnsi="Times New Roman"/>
          <w:sz w:val="24"/>
        </w:rPr>
        <w:t xml:space="preserve"> being lead by PEO CS&amp;CSS through the Joint Operational Energy Initiative (JOEI)</w:t>
      </w:r>
      <w:r w:rsidR="00E638E9">
        <w:rPr>
          <w:rFonts w:ascii="Times New Roman" w:hAnsi="Times New Roman"/>
          <w:sz w:val="24"/>
        </w:rPr>
        <w:t>. This effort</w:t>
      </w:r>
      <w:r w:rsidRPr="0089646C">
        <w:rPr>
          <w:rFonts w:ascii="Times New Roman" w:hAnsi="Times New Roman"/>
          <w:sz w:val="24"/>
        </w:rPr>
        <w:t xml:space="preserve"> is looking to evaluate the </w:t>
      </w:r>
      <w:r w:rsidR="009D688A" w:rsidRPr="0089646C">
        <w:rPr>
          <w:rFonts w:ascii="Times New Roman" w:hAnsi="Times New Roman"/>
          <w:sz w:val="24"/>
        </w:rPr>
        <w:t>overall impacts to a theatres energy supply and demand, and</w:t>
      </w:r>
      <w:ins w:id="122" w:author="Steve Mazza" w:date="2013-06-05T08:50:00Z">
        <w:r w:rsidR="009349C1">
          <w:rPr>
            <w:rFonts w:ascii="Times New Roman" w:hAnsi="Times New Roman"/>
            <w:sz w:val="24"/>
          </w:rPr>
          <w:t xml:space="preserve"> investigating</w:t>
        </w:r>
      </w:ins>
      <w:r w:rsidR="009D688A" w:rsidRPr="0089646C">
        <w:rPr>
          <w:rFonts w:ascii="Times New Roman" w:hAnsi="Times New Roman"/>
          <w:sz w:val="24"/>
        </w:rPr>
        <w:t xml:space="preserve"> if given solutions can impact that energy delta.</w:t>
      </w:r>
      <w:r w:rsidR="00544C75">
        <w:rPr>
          <w:rFonts w:ascii="Times New Roman" w:hAnsi="Times New Roman"/>
          <w:sz w:val="24"/>
        </w:rPr>
        <w:t xml:space="preserve"> </w:t>
      </w:r>
      <w:r w:rsidR="00E638E9">
        <w:rPr>
          <w:rFonts w:ascii="Times New Roman" w:hAnsi="Times New Roman"/>
          <w:sz w:val="24"/>
        </w:rPr>
        <w:t>The current work</w:t>
      </w:r>
      <w:r w:rsidR="004D6F80">
        <w:rPr>
          <w:rFonts w:ascii="Times New Roman" w:hAnsi="Times New Roman"/>
          <w:sz w:val="24"/>
        </w:rPr>
        <w:t xml:space="preserve"> is focusing specifically on the distribution system but will be integrating with the contingency basing effort to utilize the loads from the bases as inputs.</w:t>
      </w:r>
      <w:r w:rsidR="00544C75">
        <w:rPr>
          <w:rFonts w:ascii="Times New Roman" w:hAnsi="Times New Roman"/>
          <w:sz w:val="24"/>
        </w:rPr>
        <w:t xml:space="preserve"> </w:t>
      </w:r>
      <w:r w:rsidR="004D6F80">
        <w:rPr>
          <w:rFonts w:ascii="Times New Roman" w:hAnsi="Times New Roman"/>
          <w:sz w:val="24"/>
        </w:rPr>
        <w:t>The major output of this project is to develop a toolset and methodology by which existing and proposed technologies can be evaluated to determine the impact or benefit to the Army, in terms of energy concerns.</w:t>
      </w:r>
      <w:r w:rsidR="00544C75">
        <w:rPr>
          <w:rFonts w:ascii="Times New Roman" w:hAnsi="Times New Roman"/>
          <w:sz w:val="24"/>
        </w:rPr>
        <w:t xml:space="preserve"> </w:t>
      </w:r>
      <w:r w:rsidR="004D6F80">
        <w:rPr>
          <w:rFonts w:ascii="Times New Roman" w:hAnsi="Times New Roman"/>
          <w:sz w:val="24"/>
        </w:rPr>
        <w:t>This project is not proposing that the Army’s distribution system be managed as a SoS, but rather evaluated and provide a governance over it so that informed decisions can be made and implemented to benefit the overall Army.</w:t>
      </w:r>
      <w:r w:rsidR="00544C75">
        <w:rPr>
          <w:rFonts w:ascii="Times New Roman" w:hAnsi="Times New Roman"/>
          <w:sz w:val="24"/>
        </w:rPr>
        <w:t xml:space="preserve"> </w:t>
      </w:r>
      <w:r w:rsidR="004D6F80">
        <w:rPr>
          <w:rFonts w:ascii="Times New Roman" w:hAnsi="Times New Roman"/>
          <w:sz w:val="24"/>
        </w:rPr>
        <w:t xml:space="preserve">For instance, there needs to be a governance structure that has the authority and the funding to make decisions regarding upgrades, </w:t>
      </w:r>
      <w:del w:id="123" w:author="Steve Mazza" w:date="2013-06-05T08:52:00Z">
        <w:r w:rsidR="004D6F80" w:rsidDel="009349C1">
          <w:rPr>
            <w:rFonts w:ascii="Times New Roman" w:hAnsi="Times New Roman"/>
            <w:sz w:val="24"/>
          </w:rPr>
          <w:delText>interfacing</w:delText>
        </w:r>
      </w:del>
      <w:ins w:id="124" w:author="Steve Mazza" w:date="2013-06-05T08:52:00Z">
        <w:r w:rsidR="009349C1">
          <w:rPr>
            <w:rFonts w:ascii="Times New Roman" w:hAnsi="Times New Roman"/>
            <w:sz w:val="24"/>
          </w:rPr>
          <w:t>interfac</w:t>
        </w:r>
        <w:r w:rsidR="009349C1">
          <w:rPr>
            <w:rFonts w:ascii="Times New Roman" w:hAnsi="Times New Roman"/>
            <w:sz w:val="24"/>
          </w:rPr>
          <w:t>es</w:t>
        </w:r>
      </w:ins>
      <w:r w:rsidR="004D6F80">
        <w:rPr>
          <w:rFonts w:ascii="Times New Roman" w:hAnsi="Times New Roman"/>
          <w:sz w:val="24"/>
        </w:rPr>
        <w:t>, technology development</w:t>
      </w:r>
      <w:ins w:id="125" w:author="Steve Mazza" w:date="2013-06-05T08:52:00Z">
        <w:r w:rsidR="009349C1">
          <w:rPr>
            <w:rFonts w:ascii="Times New Roman" w:hAnsi="Times New Roman"/>
            <w:sz w:val="24"/>
          </w:rPr>
          <w:t>,</w:t>
        </w:r>
      </w:ins>
      <w:r w:rsidR="004D6F80">
        <w:rPr>
          <w:rFonts w:ascii="Times New Roman" w:hAnsi="Times New Roman"/>
          <w:sz w:val="24"/>
        </w:rPr>
        <w:t xml:space="preserve"> </w:t>
      </w:r>
      <w:del w:id="126" w:author="Steve Mazza" w:date="2013-06-05T08:52:00Z">
        <w:r w:rsidR="004D6F80" w:rsidDel="009349C1">
          <w:rPr>
            <w:rFonts w:ascii="Times New Roman" w:hAnsi="Times New Roman"/>
            <w:sz w:val="24"/>
          </w:rPr>
          <w:delText xml:space="preserve">or </w:delText>
        </w:r>
      </w:del>
      <w:ins w:id="127" w:author="Steve Mazza" w:date="2013-06-05T08:52:00Z">
        <w:r w:rsidR="009349C1">
          <w:rPr>
            <w:rFonts w:ascii="Times New Roman" w:hAnsi="Times New Roman"/>
            <w:sz w:val="24"/>
          </w:rPr>
          <w:t>and</w:t>
        </w:r>
        <w:r w:rsidR="009349C1">
          <w:rPr>
            <w:rFonts w:ascii="Times New Roman" w:hAnsi="Times New Roman"/>
            <w:sz w:val="24"/>
          </w:rPr>
          <w:t xml:space="preserve"> </w:t>
        </w:r>
      </w:ins>
      <w:r w:rsidR="004D6F80">
        <w:rPr>
          <w:rFonts w:ascii="Times New Roman" w:hAnsi="Times New Roman"/>
          <w:sz w:val="24"/>
        </w:rPr>
        <w:t>program cuts.</w:t>
      </w:r>
      <w:r w:rsidR="00544C75">
        <w:rPr>
          <w:rFonts w:ascii="Times New Roman" w:hAnsi="Times New Roman"/>
          <w:sz w:val="24"/>
        </w:rPr>
        <w:t xml:space="preserve"> </w:t>
      </w:r>
      <w:r w:rsidR="004D6F80">
        <w:rPr>
          <w:rFonts w:ascii="Times New Roman" w:hAnsi="Times New Roman"/>
          <w:sz w:val="24"/>
        </w:rPr>
        <w:t xml:space="preserve">This project is not the entire solution, but rather a small step to the achievement of the Energy </w:t>
      </w:r>
      <w:ins w:id="128" w:author="Steve Mazza" w:date="2013-06-05T08:52:00Z">
        <w:r w:rsidR="009349C1">
          <w:rPr>
            <w:rFonts w:ascii="Times New Roman" w:hAnsi="Times New Roman"/>
            <w:sz w:val="24"/>
          </w:rPr>
          <w:t xml:space="preserve">key performance parameters </w:t>
        </w:r>
        <w:r w:rsidR="009349C1">
          <w:rPr>
            <w:rFonts w:ascii="Times New Roman" w:hAnsi="Times New Roman"/>
            <w:sz w:val="24"/>
          </w:rPr>
          <w:lastRenderedPageBreak/>
          <w:t>(</w:t>
        </w:r>
      </w:ins>
      <w:r w:rsidR="004D6F80">
        <w:rPr>
          <w:rFonts w:ascii="Times New Roman" w:hAnsi="Times New Roman"/>
          <w:sz w:val="24"/>
        </w:rPr>
        <w:t>KPP</w:t>
      </w:r>
      <w:ins w:id="129" w:author="Steve Mazza" w:date="2013-06-05T08:52:00Z">
        <w:r w:rsidR="009349C1">
          <w:rPr>
            <w:rFonts w:ascii="Times New Roman" w:hAnsi="Times New Roman"/>
            <w:sz w:val="24"/>
          </w:rPr>
          <w:t>s)</w:t>
        </w:r>
      </w:ins>
      <w:r w:rsidR="004D6F80">
        <w:rPr>
          <w:rFonts w:ascii="Times New Roman" w:hAnsi="Times New Roman"/>
          <w:sz w:val="24"/>
        </w:rPr>
        <w:t xml:space="preserve"> to evaluate systems </w:t>
      </w:r>
      <w:r w:rsidR="00CA367B">
        <w:rPr>
          <w:rFonts w:ascii="Times New Roman" w:hAnsi="Times New Roman"/>
          <w:sz w:val="24"/>
        </w:rPr>
        <w:t>against as well as provide a toolset to inform decisions and future planning.</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 xml:space="preserve">The governance structure needs to satisfy the SoS requirements, involve all elements of the </w:t>
      </w:r>
      <w:ins w:id="130" w:author="Steve Mazza" w:date="2013-06-05T08:53:00Z">
        <w:r w:rsidR="00645237">
          <w:rPr>
            <w:rFonts w:ascii="Times New Roman" w:hAnsi="Times New Roman" w:cs="Times New Roman"/>
            <w:bCs/>
          </w:rPr>
          <w:t xml:space="preserve">the </w:t>
        </w:r>
        <w:r w:rsidR="00645237" w:rsidRPr="00645237">
          <w:rPr>
            <w:rFonts w:ascii="Times New Roman" w:hAnsi="Times New Roman" w:cs="Times New Roman"/>
            <w:bCs/>
            <w:rPrChange w:id="131" w:author="Steve Mazza" w:date="2013-06-05T08:54:00Z">
              <w:rPr>
                <w:rStyle w:val="st"/>
              </w:rPr>
            </w:rPrChange>
          </w:rPr>
          <w:t>Joint Capabilities Integration and Development System</w:t>
        </w:r>
        <w:r w:rsidR="00645237" w:rsidRPr="0089646C">
          <w:rPr>
            <w:rFonts w:ascii="Times New Roman" w:hAnsi="Times New Roman" w:cs="Times New Roman"/>
            <w:bCs/>
          </w:rPr>
          <w:t xml:space="preserve"> </w:t>
        </w:r>
      </w:ins>
      <w:ins w:id="132" w:author="Steve Mazza" w:date="2013-06-05T08:54:00Z">
        <w:r w:rsidR="00645237">
          <w:rPr>
            <w:rFonts w:ascii="Times New Roman" w:hAnsi="Times New Roman" w:cs="Times New Roman"/>
            <w:bCs/>
          </w:rPr>
          <w:t>(</w:t>
        </w:r>
      </w:ins>
      <w:r w:rsidRPr="0089646C">
        <w:rPr>
          <w:rFonts w:ascii="Times New Roman" w:hAnsi="Times New Roman" w:cs="Times New Roman"/>
          <w:bCs/>
        </w:rPr>
        <w:t>JCID</w:t>
      </w:r>
      <w:ins w:id="133" w:author="Steve Mazza" w:date="2013-06-05T08:54:00Z">
        <w:r w:rsidR="00645237">
          <w:rPr>
            <w:rFonts w:ascii="Times New Roman" w:hAnsi="Times New Roman" w:cs="Times New Roman"/>
            <w:bCs/>
          </w:rPr>
          <w:t>)</w:t>
        </w:r>
      </w:ins>
      <w:del w:id="134" w:author="Steve Mazza" w:date="2013-06-05T08:54:00Z">
        <w:r w:rsidRPr="0089646C" w:rsidDel="00645237">
          <w:rPr>
            <w:rFonts w:ascii="Times New Roman" w:hAnsi="Times New Roman" w:cs="Times New Roman"/>
            <w:bCs/>
          </w:rPr>
          <w:delText>s</w:delText>
        </w:r>
      </w:del>
      <w:r w:rsidRPr="0089646C">
        <w:rPr>
          <w:rFonts w:ascii="Times New Roman" w:hAnsi="Times New Roman" w:cs="Times New Roman"/>
          <w:bCs/>
        </w:rPr>
        <w:t xml:space="preserve"> process from</w:t>
      </w:r>
      <w:ins w:id="135" w:author="Steve Mazza" w:date="2013-06-05T08:54:00Z">
        <w:r w:rsidR="00015831">
          <w:rPr>
            <w:rFonts w:ascii="Times New Roman" w:hAnsi="Times New Roman" w:cs="Times New Roman"/>
            <w:bCs/>
          </w:rPr>
          <w:t xml:space="preserve"> the US Army Training and Doctrine Command</w:t>
        </w:r>
      </w:ins>
      <w:r w:rsidRPr="0089646C">
        <w:rPr>
          <w:rFonts w:ascii="Times New Roman" w:hAnsi="Times New Roman" w:cs="Times New Roman"/>
          <w:bCs/>
        </w:rPr>
        <w:t xml:space="preserve"> </w:t>
      </w:r>
      <w:ins w:id="136" w:author="Steve Mazza" w:date="2013-06-05T08:54:00Z">
        <w:r w:rsidR="00015831">
          <w:rPr>
            <w:rFonts w:ascii="Times New Roman" w:hAnsi="Times New Roman" w:cs="Times New Roman"/>
            <w:bCs/>
          </w:rPr>
          <w:t>(</w:t>
        </w:r>
      </w:ins>
      <w:r w:rsidRPr="0089646C">
        <w:rPr>
          <w:rFonts w:ascii="Times New Roman" w:hAnsi="Times New Roman" w:cs="Times New Roman"/>
          <w:bCs/>
        </w:rPr>
        <w:t>TRADOC</w:t>
      </w:r>
      <w:ins w:id="137" w:author="Steve Mazza" w:date="2013-06-05T08:54:00Z">
        <w:r w:rsidR="00015831">
          <w:rPr>
            <w:rFonts w:ascii="Times New Roman" w:hAnsi="Times New Roman" w:cs="Times New Roman"/>
            <w:bCs/>
          </w:rPr>
          <w:t>)</w:t>
        </w:r>
      </w:ins>
      <w:r w:rsidRPr="0089646C">
        <w:rPr>
          <w:rFonts w:ascii="Times New Roman" w:hAnsi="Times New Roman" w:cs="Times New Roman"/>
          <w:bCs/>
        </w:rPr>
        <w:t xml:space="preserve"> to </w:t>
      </w:r>
      <w:ins w:id="138" w:author="Steve Mazza" w:date="2013-06-05T08:55:00Z">
        <w:r w:rsidR="00015831">
          <w:rPr>
            <w:rFonts w:ascii="Times New Roman" w:hAnsi="Times New Roman" w:cs="Times New Roman"/>
            <w:bCs/>
          </w:rPr>
          <w:t>the Defense Information Systems Agency (</w:t>
        </w:r>
      </w:ins>
      <w:r w:rsidRPr="0089646C">
        <w:rPr>
          <w:rFonts w:ascii="Times New Roman" w:hAnsi="Times New Roman" w:cs="Times New Roman"/>
          <w:bCs/>
        </w:rPr>
        <w:t>D</w:t>
      </w:r>
      <w:del w:id="139" w:author="Steve Mazza" w:date="2013-06-05T08:55:00Z">
        <w:r w:rsidRPr="0089646C" w:rsidDel="00015831">
          <w:rPr>
            <w:rFonts w:ascii="Times New Roman" w:hAnsi="Times New Roman" w:cs="Times New Roman"/>
            <w:bCs/>
          </w:rPr>
          <w:delText>A</w:delText>
        </w:r>
      </w:del>
      <w:ins w:id="140" w:author="Steve Mazza" w:date="2013-06-05T08:55:00Z">
        <w:r w:rsidR="00015831">
          <w:rPr>
            <w:rFonts w:ascii="Times New Roman" w:hAnsi="Times New Roman" w:cs="Times New Roman"/>
            <w:bCs/>
          </w:rPr>
          <w:t>I</w:t>
        </w:r>
      </w:ins>
      <w:r w:rsidRPr="0089646C">
        <w:rPr>
          <w:rFonts w:ascii="Times New Roman" w:hAnsi="Times New Roman" w:cs="Times New Roman"/>
          <w:bCs/>
        </w:rPr>
        <w:t>SA</w:t>
      </w:r>
      <w:ins w:id="141" w:author="Steve Mazza" w:date="2013-06-05T08:55:00Z">
        <w:r w:rsidR="00015831">
          <w:rPr>
            <w:rFonts w:ascii="Times New Roman" w:hAnsi="Times New Roman" w:cs="Times New Roman"/>
            <w:bCs/>
          </w:rPr>
          <w:t>)</w:t>
        </w:r>
      </w:ins>
      <w:r w:rsidRPr="0089646C">
        <w:rPr>
          <w:rFonts w:ascii="Times New Roman" w:hAnsi="Times New Roman" w:cs="Times New Roman"/>
          <w:bCs/>
        </w:rPr>
        <w:t xml:space="preserve"> to the </w:t>
      </w:r>
      <w:ins w:id="142" w:author="Steve Mazza" w:date="2013-06-05T08:55:00Z">
        <w:r w:rsidR="00015831">
          <w:rPr>
            <w:rFonts w:ascii="Times New Roman" w:hAnsi="Times New Roman" w:cs="Times New Roman"/>
            <w:bCs/>
          </w:rPr>
          <w:t>Project Managers (</w:t>
        </w:r>
      </w:ins>
      <w:r w:rsidRPr="0089646C">
        <w:rPr>
          <w:rFonts w:ascii="Times New Roman" w:hAnsi="Times New Roman" w:cs="Times New Roman"/>
          <w:bCs/>
        </w:rPr>
        <w:t>PMs</w:t>
      </w:r>
      <w:ins w:id="143" w:author="Steve Mazza" w:date="2013-06-05T08:56:00Z">
        <w:r w:rsidR="00015831">
          <w:rPr>
            <w:rFonts w:ascii="Times New Roman" w:hAnsi="Times New Roman" w:cs="Times New Roman"/>
            <w:bCs/>
          </w:rPr>
          <w:t>)</w:t>
        </w:r>
      </w:ins>
      <w:r w:rsidRPr="0089646C">
        <w:rPr>
          <w:rFonts w:ascii="Times New Roman" w:hAnsi="Times New Roman" w:cs="Times New Roman"/>
          <w:bCs/>
        </w:rPr>
        <w:t>, and layout the necessary roles, responsibilities</w:t>
      </w:r>
      <w:ins w:id="144" w:author="Steve Mazza" w:date="2013-06-05T08:56:00Z">
        <w:r w:rsidR="0000733D">
          <w:rPr>
            <w:rFonts w:ascii="Times New Roman" w:hAnsi="Times New Roman" w:cs="Times New Roman"/>
            <w:bCs/>
          </w:rPr>
          <w:t>,</w:t>
        </w:r>
      </w:ins>
      <w:r w:rsidRPr="0089646C">
        <w:rPr>
          <w:rFonts w:ascii="Times New Roman" w:hAnsi="Times New Roman" w:cs="Times New Roman"/>
          <w:bCs/>
        </w:rPr>
        <w:t xml:space="preserve"> and authorities (RRA) of all organizations to ensure compliance with laws and a complete understanding of the SoS decision making process.</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First of all, an authoritative architecture would need to be maintained at the highest level, above all of the PEOs that would have a stake in the SoS.</w:t>
      </w:r>
      <w:r w:rsidR="00544C75">
        <w:rPr>
          <w:rFonts w:ascii="Times New Roman" w:hAnsi="Times New Roman" w:cs="Times New Roman"/>
          <w:bCs/>
        </w:rPr>
        <w:t xml:space="preserve"> </w:t>
      </w:r>
      <w:r w:rsidRPr="0089646C">
        <w:rPr>
          <w:rFonts w:ascii="Times New Roman" w:hAnsi="Times New Roman" w:cs="Times New Roman"/>
          <w:bCs/>
        </w:rPr>
        <w:t>This would ensure that there was no unfair bias to one PEO or the other.</w:t>
      </w:r>
      <w:r w:rsidR="00544C75">
        <w:rPr>
          <w:rFonts w:ascii="Times New Roman" w:hAnsi="Times New Roman" w:cs="Times New Roman"/>
          <w:bCs/>
        </w:rPr>
        <w:t xml:space="preserve"> </w:t>
      </w:r>
      <w:r w:rsidRPr="0089646C">
        <w:rPr>
          <w:rFonts w:ascii="Times New Roman" w:hAnsi="Times New Roman" w:cs="Times New Roman"/>
          <w:bCs/>
        </w:rPr>
        <w:t xml:space="preserve">Although the architecture would be maintained and owned by the </w:t>
      </w:r>
      <w:ins w:id="145" w:author="Steve Mazza" w:date="2013-06-05T08:56:00Z">
        <w:r w:rsidR="0000733D">
          <w:rPr>
            <w:rFonts w:ascii="Times New Roman" w:hAnsi="Times New Roman" w:cs="Times New Roman"/>
            <w:bCs/>
          </w:rPr>
          <w:t>system of systems engineering and integration (</w:t>
        </w:r>
      </w:ins>
      <w:r w:rsidRPr="0089646C">
        <w:rPr>
          <w:rFonts w:ascii="Times New Roman" w:hAnsi="Times New Roman" w:cs="Times New Roman"/>
          <w:bCs/>
        </w:rPr>
        <w:t>SoSE&amp;I</w:t>
      </w:r>
      <w:ins w:id="146" w:author="Steve Mazza" w:date="2013-06-05T08:56:00Z">
        <w:r w:rsidR="0000733D">
          <w:rPr>
            <w:rFonts w:ascii="Times New Roman" w:hAnsi="Times New Roman" w:cs="Times New Roman"/>
            <w:bCs/>
          </w:rPr>
          <w:t>)</w:t>
        </w:r>
      </w:ins>
      <w:r w:rsidRPr="0089646C">
        <w:rPr>
          <w:rFonts w:ascii="Times New Roman" w:hAnsi="Times New Roman" w:cs="Times New Roman"/>
          <w:bCs/>
        </w:rPr>
        <w:t xml:space="preserve"> organization</w:t>
      </w:r>
      <w:r w:rsidR="00CA367B">
        <w:rPr>
          <w:rFonts w:ascii="Times New Roman" w:hAnsi="Times New Roman" w:cs="Times New Roman"/>
          <w:bCs/>
        </w:rPr>
        <w:t xml:space="preserve">, </w:t>
      </w:r>
      <w:r w:rsidRPr="0089646C">
        <w:rPr>
          <w:rFonts w:ascii="Times New Roman" w:hAnsi="Times New Roman" w:cs="Times New Roman"/>
          <w:bCs/>
        </w:rPr>
        <w:t>it would be the responsibility of the PEOs with systems involved to provided input though a task organization to ensure that the architecture was accurate and up to date, also, making sure that the needs of their PEO were represented in that architecture. Additional authorities would include the conflict resolution between interface touch points</w:t>
      </w:r>
      <w:r w:rsidR="006B6CE3" w:rsidRPr="0089646C">
        <w:rPr>
          <w:rFonts w:ascii="Times New Roman" w:hAnsi="Times New Roman" w:cs="Times New Roman"/>
          <w:bCs/>
        </w:rPr>
        <w:t>, sub-optimization decisions</w:t>
      </w:r>
      <w:r w:rsidRPr="0089646C">
        <w:rPr>
          <w:rFonts w:ascii="Times New Roman" w:hAnsi="Times New Roman" w:cs="Times New Roman"/>
          <w:bCs/>
        </w:rPr>
        <w:t>, direction of the SoS trades analysis</w:t>
      </w:r>
      <w:ins w:id="147" w:author="Steve Mazza" w:date="2013-06-05T08:57:00Z">
        <w:r w:rsidR="005D3F53">
          <w:rPr>
            <w:rFonts w:ascii="Times New Roman" w:hAnsi="Times New Roman" w:cs="Times New Roman"/>
            <w:bCs/>
          </w:rPr>
          <w:t>,</w:t>
        </w:r>
      </w:ins>
      <w:r w:rsidRPr="0089646C">
        <w:rPr>
          <w:rFonts w:ascii="Times New Roman" w:hAnsi="Times New Roman" w:cs="Times New Roman"/>
          <w:bCs/>
        </w:rPr>
        <w:t xml:space="preserve"> and trade objectives and criteria</w:t>
      </w:r>
      <w:ins w:id="148" w:author="Steve Mazza" w:date="2013-06-05T08:57:00Z">
        <w:r w:rsidR="005D3F53">
          <w:rPr>
            <w:rFonts w:ascii="Times New Roman" w:hAnsi="Times New Roman" w:cs="Times New Roman"/>
            <w:bCs/>
          </w:rPr>
          <w:t>.</w:t>
        </w:r>
      </w:ins>
      <w:r w:rsidRPr="0089646C">
        <w:rPr>
          <w:rFonts w:ascii="Times New Roman" w:hAnsi="Times New Roman" w:cs="Times New Roman"/>
          <w:bCs/>
        </w:rPr>
        <w:t xml:space="preserve"> </w:t>
      </w:r>
      <w:del w:id="149" w:author="Steve Mazza" w:date="2013-06-05T08:57:00Z">
        <w:r w:rsidRPr="0089646C" w:rsidDel="005D3F53">
          <w:rPr>
            <w:rFonts w:ascii="Times New Roman" w:hAnsi="Times New Roman" w:cs="Times New Roman"/>
            <w:bCs/>
          </w:rPr>
          <w:delText>and f</w:delText>
        </w:r>
      </w:del>
      <w:ins w:id="150" w:author="Steve Mazza" w:date="2013-06-05T08:57:00Z">
        <w:r w:rsidR="005D3F53">
          <w:rPr>
            <w:rFonts w:ascii="Times New Roman" w:hAnsi="Times New Roman" w:cs="Times New Roman"/>
            <w:bCs/>
          </w:rPr>
          <w:t>F</w:t>
        </w:r>
      </w:ins>
      <w:r w:rsidRPr="0089646C">
        <w:rPr>
          <w:rFonts w:ascii="Times New Roman" w:hAnsi="Times New Roman" w:cs="Times New Roman"/>
          <w:bCs/>
        </w:rPr>
        <w:t xml:space="preserve">inally, </w:t>
      </w:r>
      <w:ins w:id="151" w:author="Steve Mazza" w:date="2013-06-05T08:57:00Z">
        <w:r w:rsidR="005D3F53">
          <w:rPr>
            <w:rFonts w:ascii="Times New Roman" w:hAnsi="Times New Roman" w:cs="Times New Roman"/>
            <w:bCs/>
          </w:rPr>
          <w:t xml:space="preserve">it would help </w:t>
        </w:r>
      </w:ins>
      <w:r w:rsidRPr="0089646C">
        <w:rPr>
          <w:rFonts w:ascii="Times New Roman" w:hAnsi="Times New Roman" w:cs="Times New Roman"/>
          <w:bCs/>
        </w:rPr>
        <w:t>establish the objectives and schedules for the Army Modification Plans.</w:t>
      </w:r>
      <w:r w:rsidR="00544C75">
        <w:rPr>
          <w:rFonts w:ascii="Times New Roman" w:hAnsi="Times New Roman" w:cs="Times New Roman"/>
          <w:bCs/>
        </w:rPr>
        <w:t xml:space="preserve"> </w:t>
      </w:r>
      <w:r w:rsidRPr="0089646C">
        <w:rPr>
          <w:rFonts w:ascii="Times New Roman" w:hAnsi="Times New Roman" w:cs="Times New Roman"/>
          <w:bCs/>
        </w:rPr>
        <w:t xml:space="preserve">The main purpose </w:t>
      </w:r>
      <w:del w:id="152" w:author="Steve Mazza" w:date="2013-06-05T08:58:00Z">
        <w:r w:rsidRPr="0089646C" w:rsidDel="00FD738F">
          <w:rPr>
            <w:rFonts w:ascii="Times New Roman" w:hAnsi="Times New Roman" w:cs="Times New Roman"/>
            <w:bCs/>
          </w:rPr>
          <w:delText xml:space="preserve">of </w:delText>
        </w:r>
      </w:del>
      <w:ins w:id="153" w:author="Steve Mazza" w:date="2013-06-05T08:58:00Z">
        <w:r w:rsidR="00FD738F">
          <w:rPr>
            <w:rFonts w:ascii="Times New Roman" w:hAnsi="Times New Roman" w:cs="Times New Roman"/>
            <w:bCs/>
          </w:rPr>
          <w:t>at</w:t>
        </w:r>
        <w:r w:rsidR="00FD738F" w:rsidRPr="0089646C">
          <w:rPr>
            <w:rFonts w:ascii="Times New Roman" w:hAnsi="Times New Roman" w:cs="Times New Roman"/>
            <w:bCs/>
          </w:rPr>
          <w:t xml:space="preserve"> </w:t>
        </w:r>
      </w:ins>
      <w:r w:rsidRPr="0089646C">
        <w:rPr>
          <w:rFonts w:ascii="Times New Roman" w:hAnsi="Times New Roman" w:cs="Times New Roman"/>
          <w:bCs/>
        </w:rPr>
        <w:t xml:space="preserve">the SoSE&amp;I level is to align with the operational Army construct to deliver integrated, affordable, relevant BDEs in accordance with the Army Campaign Plan (ACP) &amp; </w:t>
      </w:r>
      <w:ins w:id="154" w:author="Steve Mazza" w:date="2013-06-05T08:58:00Z">
        <w:r w:rsidR="00FD738F">
          <w:rPr>
            <w:rFonts w:ascii="Times New Roman" w:hAnsi="Times New Roman" w:cs="Times New Roman"/>
            <w:bCs/>
          </w:rPr>
          <w:t>Army Forces Generation (</w:t>
        </w:r>
      </w:ins>
      <w:r w:rsidRPr="0089646C">
        <w:rPr>
          <w:rFonts w:ascii="Times New Roman" w:hAnsi="Times New Roman" w:cs="Times New Roman"/>
          <w:bCs/>
        </w:rPr>
        <w:t>ARFORGEN</w:t>
      </w:r>
      <w:ins w:id="155" w:author="Steve Mazza" w:date="2013-06-05T08:59:00Z">
        <w:r w:rsidR="00FD738F">
          <w:rPr>
            <w:rFonts w:ascii="Times New Roman" w:hAnsi="Times New Roman" w:cs="Times New Roman"/>
            <w:bCs/>
          </w:rPr>
          <w:t>)</w:t>
        </w:r>
      </w:ins>
      <w:r w:rsidRPr="0089646C">
        <w:rPr>
          <w:rFonts w:ascii="Times New Roman" w:hAnsi="Times New Roman" w:cs="Times New Roman"/>
          <w:bCs/>
        </w:rPr>
        <w:t>.</w:t>
      </w:r>
      <w:r w:rsidR="00544C75">
        <w:rPr>
          <w:rFonts w:ascii="Times New Roman" w:hAnsi="Times New Roman" w:cs="Times New Roman"/>
          <w:bCs/>
        </w:rPr>
        <w:t xml:space="preserve"> </w:t>
      </w:r>
      <w:r w:rsidRPr="0089646C">
        <w:rPr>
          <w:rFonts w:ascii="Times New Roman" w:hAnsi="Times New Roman" w:cs="Times New Roman"/>
          <w:bCs/>
        </w:rPr>
        <w:t>All of these authorities are given to the organization that can be cross cutting of many different PEOs.</w:t>
      </w:r>
      <w:r w:rsidR="00544C75">
        <w:rPr>
          <w:rFonts w:ascii="Times New Roman" w:hAnsi="Times New Roman" w:cs="Times New Roman"/>
          <w:bCs/>
        </w:rPr>
        <w:t xml:space="preserve"> </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In order for the SoSE&amp;I level authorities to be accurately and appropriately carried out, it will require input and guidance from the PEOs and PMs involved.</w:t>
      </w:r>
      <w:r w:rsidR="00544C75">
        <w:rPr>
          <w:rFonts w:ascii="Times New Roman" w:hAnsi="Times New Roman" w:cs="Times New Roman"/>
          <w:bCs/>
        </w:rPr>
        <w:t xml:space="preserve"> </w:t>
      </w:r>
      <w:r w:rsidRPr="0089646C">
        <w:rPr>
          <w:rFonts w:ascii="Times New Roman" w:hAnsi="Times New Roman" w:cs="Times New Roman"/>
          <w:bCs/>
        </w:rPr>
        <w:t>Now, because it would be counter productive to have multiple chiefs and not enough Indians, a “trail boss” would be established.</w:t>
      </w:r>
      <w:r w:rsidR="00544C75">
        <w:rPr>
          <w:rFonts w:ascii="Times New Roman" w:hAnsi="Times New Roman" w:cs="Times New Roman"/>
          <w:bCs/>
        </w:rPr>
        <w:t xml:space="preserve"> </w:t>
      </w:r>
      <w:r w:rsidRPr="0089646C">
        <w:rPr>
          <w:rFonts w:ascii="Times New Roman" w:hAnsi="Times New Roman" w:cs="Times New Roman"/>
          <w:bCs/>
        </w:rPr>
        <w:t xml:space="preserve">The trail boss would reside in an identified PEO and be the face to SoSE&amp;I and </w:t>
      </w:r>
      <w:ins w:id="156" w:author="Steve Mazza" w:date="2013-06-05T09:00:00Z">
        <w:r w:rsidR="00B9012F">
          <w:rPr>
            <w:rFonts w:ascii="Times New Roman" w:hAnsi="Times New Roman" w:cs="Times New Roman"/>
            <w:bCs/>
          </w:rPr>
          <w:t xml:space="preserve">the </w:t>
        </w:r>
        <w:r w:rsidR="00B9012F" w:rsidRPr="00B9012F">
          <w:rPr>
            <w:rFonts w:ascii="Times New Roman" w:hAnsi="Times New Roman" w:cs="Times New Roman"/>
            <w:bCs/>
            <w:rPrChange w:id="157" w:author="Steve Mazza" w:date="2013-06-05T09:00:00Z">
              <w:rPr>
                <w:rStyle w:val="st"/>
              </w:rPr>
            </w:rPrChange>
          </w:rPr>
          <w:t>Assistant Secretary of the Army for Acquisition, Logistics, and Technology</w:t>
        </w:r>
        <w:r w:rsidR="00B9012F" w:rsidRPr="00B9012F">
          <w:rPr>
            <w:rFonts w:ascii="Times New Roman" w:hAnsi="Times New Roman" w:cs="Times New Roman"/>
            <w:bCs/>
            <w:rPrChange w:id="158" w:author="Steve Mazza" w:date="2013-06-05T09:00:00Z">
              <w:rPr>
                <w:rStyle w:val="st"/>
              </w:rPr>
            </w:rPrChange>
          </w:rPr>
          <w:t xml:space="preserve"> (</w:t>
        </w:r>
      </w:ins>
      <w:r w:rsidRPr="0089646C">
        <w:rPr>
          <w:rFonts w:ascii="Times New Roman" w:hAnsi="Times New Roman" w:cs="Times New Roman"/>
          <w:bCs/>
        </w:rPr>
        <w:t>ASA(ALT)</w:t>
      </w:r>
      <w:ins w:id="159" w:author="Steve Mazza" w:date="2013-06-05T09:00:00Z">
        <w:r w:rsidR="00B9012F">
          <w:rPr>
            <w:rFonts w:ascii="Times New Roman" w:hAnsi="Times New Roman" w:cs="Times New Roman"/>
            <w:bCs/>
          </w:rPr>
          <w:t>)</w:t>
        </w:r>
      </w:ins>
      <w:r w:rsidRPr="0089646C">
        <w:rPr>
          <w:rFonts w:ascii="Times New Roman" w:hAnsi="Times New Roman" w:cs="Times New Roman"/>
          <w:bCs/>
        </w:rPr>
        <w:t>.</w:t>
      </w:r>
      <w:r w:rsidR="00544C75">
        <w:rPr>
          <w:rFonts w:ascii="Times New Roman" w:hAnsi="Times New Roman" w:cs="Times New Roman"/>
          <w:bCs/>
        </w:rPr>
        <w:t xml:space="preserve"> </w:t>
      </w:r>
      <w:r w:rsidRPr="0089646C">
        <w:rPr>
          <w:rFonts w:ascii="Times New Roman" w:hAnsi="Times New Roman" w:cs="Times New Roman"/>
          <w:bCs/>
        </w:rPr>
        <w:t>The trail boss would have the responsibility to integrate platform level trades, define interfaces, boundaries</w:t>
      </w:r>
      <w:ins w:id="160" w:author="Steve Mazza" w:date="2013-06-05T09:00:00Z">
        <w:r w:rsidR="00B85396">
          <w:rPr>
            <w:rFonts w:ascii="Times New Roman" w:hAnsi="Times New Roman" w:cs="Times New Roman"/>
            <w:bCs/>
          </w:rPr>
          <w:t>,</w:t>
        </w:r>
      </w:ins>
      <w:r w:rsidRPr="0089646C">
        <w:rPr>
          <w:rFonts w:ascii="Times New Roman" w:hAnsi="Times New Roman" w:cs="Times New Roman"/>
          <w:bCs/>
        </w:rPr>
        <w:t xml:space="preserve"> and parameters among all the necessary players, optimize solution sets across involved platforms, develop the lower level architectures to be rolled up and managed by </w:t>
      </w:r>
      <w:r w:rsidRPr="0089646C">
        <w:rPr>
          <w:rFonts w:ascii="Times New Roman" w:hAnsi="Times New Roman" w:cs="Times New Roman"/>
          <w:bCs/>
        </w:rPr>
        <w:lastRenderedPageBreak/>
        <w:t xml:space="preserve">SoSE&amp;I, </w:t>
      </w:r>
      <w:r w:rsidR="006B6CE3" w:rsidRPr="0089646C">
        <w:rPr>
          <w:rFonts w:ascii="Times New Roman" w:hAnsi="Times New Roman" w:cs="Times New Roman"/>
          <w:bCs/>
        </w:rPr>
        <w:t xml:space="preserve">and </w:t>
      </w:r>
      <w:r w:rsidRPr="0089646C">
        <w:rPr>
          <w:rFonts w:ascii="Times New Roman" w:hAnsi="Times New Roman" w:cs="Times New Roman"/>
          <w:bCs/>
        </w:rPr>
        <w:t>provide funding estimates for recommended integration efforts to be decided on by SoSE&amp;I.</w:t>
      </w:r>
      <w:r w:rsidR="00544C75">
        <w:rPr>
          <w:rFonts w:ascii="Times New Roman" w:hAnsi="Times New Roman" w:cs="Times New Roman"/>
          <w:bCs/>
        </w:rPr>
        <w:t xml:space="preserve"> </w:t>
      </w:r>
      <w:r w:rsidRPr="0089646C">
        <w:rPr>
          <w:rFonts w:ascii="Times New Roman" w:hAnsi="Times New Roman" w:cs="Times New Roman"/>
          <w:bCs/>
        </w:rPr>
        <w:t>Most importantly this would provide the integrated analysis and recommendations for the path forward.</w:t>
      </w:r>
      <w:r w:rsidR="00544C75">
        <w:rPr>
          <w:rFonts w:ascii="Times New Roman" w:hAnsi="Times New Roman" w:cs="Times New Roman"/>
          <w:bCs/>
        </w:rPr>
        <w:t xml:space="preserve"> </w:t>
      </w:r>
      <w:r w:rsidRPr="0089646C">
        <w:rPr>
          <w:rFonts w:ascii="Times New Roman" w:hAnsi="Times New Roman" w:cs="Times New Roman"/>
          <w:bCs/>
        </w:rPr>
        <w:t>This would involve many players across multiple PEOs and PMs who would come together to provide the necessary information for analysis and funding recommendations.</w:t>
      </w:r>
      <w:r w:rsidR="00544C75">
        <w:rPr>
          <w:rFonts w:ascii="Times New Roman" w:hAnsi="Times New Roman" w:cs="Times New Roman"/>
          <w:bCs/>
        </w:rPr>
        <w:t xml:space="preserve"> </w:t>
      </w:r>
      <w:r w:rsidRPr="0089646C">
        <w:rPr>
          <w:rFonts w:ascii="Times New Roman" w:hAnsi="Times New Roman" w:cs="Times New Roman"/>
          <w:bCs/>
        </w:rPr>
        <w:t>Finally, they would be responsible for the development of the interfaces between the platforms.</w:t>
      </w:r>
      <w:r w:rsidR="00544C75">
        <w:rPr>
          <w:rFonts w:ascii="Times New Roman" w:hAnsi="Times New Roman" w:cs="Times New Roman"/>
          <w:bCs/>
        </w:rPr>
        <w:t xml:space="preserve"> </w:t>
      </w:r>
      <w:r w:rsidRPr="0089646C">
        <w:rPr>
          <w:rFonts w:ascii="Times New Roman" w:hAnsi="Times New Roman" w:cs="Times New Roman"/>
          <w:bCs/>
        </w:rPr>
        <w:t xml:space="preserve">Currently, there is no governance or </w:t>
      </w:r>
      <w:ins w:id="161" w:author="Steve Mazza" w:date="2013-06-05T09:02:00Z">
        <w:r w:rsidR="00B85396">
          <w:rPr>
            <w:rFonts w:ascii="Times New Roman" w:hAnsi="Times New Roman" w:cs="Times New Roman"/>
            <w:bCs/>
          </w:rPr>
          <w:t xml:space="preserve">often </w:t>
        </w:r>
      </w:ins>
      <w:r w:rsidRPr="0089646C">
        <w:rPr>
          <w:rFonts w:ascii="Times New Roman" w:hAnsi="Times New Roman" w:cs="Times New Roman"/>
          <w:bCs/>
        </w:rPr>
        <w:t>even development of interfaces between platforms in different PMs</w:t>
      </w:r>
      <w:r w:rsidR="004A5111" w:rsidRPr="0089646C">
        <w:rPr>
          <w:rFonts w:ascii="Times New Roman" w:hAnsi="Times New Roman" w:cs="Times New Roman"/>
          <w:bCs/>
        </w:rPr>
        <w:t>.</w:t>
      </w:r>
      <w:r w:rsidRPr="0089646C">
        <w:rPr>
          <w:rFonts w:ascii="Times New Roman" w:hAnsi="Times New Roman" w:cs="Times New Roman"/>
          <w:bCs/>
        </w:rPr>
        <w:t xml:space="preserve"> </w:t>
      </w:r>
    </w:p>
    <w:p w:rsidR="00A00865" w:rsidRPr="0089646C" w:rsidRDefault="00A00865" w:rsidP="007966D8">
      <w:pPr>
        <w:pStyle w:val="Default"/>
        <w:spacing w:before="120" w:line="360" w:lineRule="auto"/>
        <w:ind w:firstLine="720"/>
        <w:jc w:val="both"/>
        <w:rPr>
          <w:rFonts w:ascii="Times New Roman" w:hAnsi="Times New Roman" w:cs="Times New Roman"/>
          <w:bCs/>
        </w:rPr>
      </w:pPr>
      <w:r w:rsidRPr="0089646C">
        <w:rPr>
          <w:rFonts w:ascii="Times New Roman" w:hAnsi="Times New Roman" w:cs="Times New Roman"/>
          <w:bCs/>
        </w:rPr>
        <w:t>The individual PMs would remain responsible for the development and sustainment of the platforms within their portfolio.</w:t>
      </w:r>
      <w:r w:rsidR="00544C75">
        <w:rPr>
          <w:rFonts w:ascii="Times New Roman" w:hAnsi="Times New Roman" w:cs="Times New Roman"/>
          <w:bCs/>
        </w:rPr>
        <w:t xml:space="preserve"> </w:t>
      </w:r>
      <w:r w:rsidRPr="0089646C">
        <w:rPr>
          <w:rFonts w:ascii="Times New Roman" w:hAnsi="Times New Roman" w:cs="Times New Roman"/>
          <w:bCs/>
        </w:rPr>
        <w:t>However, they would be responsible for participating in a task organization with the trail boss to provide the necessary information and requirements to ensure that the capabilities of the overall mission are met, along with the necessary requirements for their given platforms.</w:t>
      </w:r>
    </w:p>
    <w:p w:rsidR="00A00865" w:rsidRPr="0089646C" w:rsidRDefault="00CA367B" w:rsidP="007966D8">
      <w:pPr>
        <w:pStyle w:val="Default"/>
        <w:spacing w:before="120" w:line="360" w:lineRule="auto"/>
        <w:ind w:firstLine="720"/>
        <w:jc w:val="both"/>
        <w:rPr>
          <w:rFonts w:ascii="Times New Roman" w:hAnsi="Times New Roman" w:cs="Times New Roman"/>
          <w:bCs/>
        </w:rPr>
      </w:pPr>
      <w:r>
        <w:rPr>
          <w:rFonts w:ascii="Times New Roman" w:hAnsi="Times New Roman" w:cs="Times New Roman"/>
          <w:bCs/>
        </w:rPr>
        <w:t xml:space="preserve">This governance structure is based off </w:t>
      </w:r>
      <w:ins w:id="162" w:author="Steve Mazza" w:date="2013-06-05T09:02:00Z">
        <w:r w:rsidR="00195FF7">
          <w:rPr>
            <w:rFonts w:ascii="Times New Roman" w:hAnsi="Times New Roman" w:cs="Times New Roman"/>
            <w:bCs/>
          </w:rPr>
          <w:t xml:space="preserve">of </w:t>
        </w:r>
      </w:ins>
      <w:r>
        <w:rPr>
          <w:rFonts w:ascii="Times New Roman" w:hAnsi="Times New Roman" w:cs="Times New Roman"/>
          <w:bCs/>
        </w:rPr>
        <w:t>a recommendation made by the Contingency Basing team for the CB project and future projects.</w:t>
      </w:r>
      <w:r w:rsidR="00544C75">
        <w:rPr>
          <w:rFonts w:ascii="Times New Roman" w:hAnsi="Times New Roman" w:cs="Times New Roman"/>
          <w:bCs/>
        </w:rPr>
        <w:t xml:space="preserve"> </w:t>
      </w:r>
      <w:r w:rsidR="00A00865" w:rsidRPr="0089646C">
        <w:rPr>
          <w:rFonts w:ascii="Times New Roman" w:hAnsi="Times New Roman" w:cs="Times New Roman"/>
          <w:bCs/>
        </w:rPr>
        <w:t>By implementing a governance structure such as this, there is a flow up and down of information.</w:t>
      </w:r>
      <w:r w:rsidR="00544C75">
        <w:rPr>
          <w:rFonts w:ascii="Times New Roman" w:hAnsi="Times New Roman" w:cs="Times New Roman"/>
          <w:bCs/>
        </w:rPr>
        <w:t xml:space="preserve"> </w:t>
      </w:r>
      <w:r w:rsidR="00A00865" w:rsidRPr="0089646C">
        <w:rPr>
          <w:rFonts w:ascii="Times New Roman" w:hAnsi="Times New Roman" w:cs="Times New Roman"/>
          <w:bCs/>
        </w:rPr>
        <w:t>There are authorities in place to analyze the individual components at the system level and the system of system of level.</w:t>
      </w:r>
      <w:r w:rsidR="00544C75">
        <w:rPr>
          <w:rFonts w:ascii="Times New Roman" w:hAnsi="Times New Roman" w:cs="Times New Roman"/>
          <w:bCs/>
        </w:rPr>
        <w:t xml:space="preserve"> </w:t>
      </w:r>
      <w:r w:rsidR="00A00865" w:rsidRPr="0089646C">
        <w:rPr>
          <w:rFonts w:ascii="Times New Roman" w:hAnsi="Times New Roman" w:cs="Times New Roman"/>
          <w:bCs/>
        </w:rPr>
        <w:t>The requirements that are not being met are then flowed down through the overarching architecture to determine what systems need to be improved or developed to meet that capability, while simultaneously tracking the implications of those changes.</w:t>
      </w:r>
      <w:r w:rsidR="00544C75">
        <w:rPr>
          <w:rFonts w:ascii="Times New Roman" w:hAnsi="Times New Roman" w:cs="Times New Roman"/>
          <w:bCs/>
        </w:rPr>
        <w:t xml:space="preserve"> </w:t>
      </w:r>
      <w:r w:rsidR="00A00865" w:rsidRPr="0089646C">
        <w:rPr>
          <w:rFonts w:ascii="Times New Roman" w:hAnsi="Times New Roman" w:cs="Times New Roman"/>
          <w:bCs/>
        </w:rPr>
        <w:t>It would provide an overarching analysis to identify what potential DOTmLPF elements are impacted, what logistical elements are impacted and secondary benefits or burdens are incurred so they can be addressed early.</w:t>
      </w:r>
    </w:p>
    <w:p w:rsidR="003C62EB" w:rsidRPr="00A3174B" w:rsidRDefault="003C62EB" w:rsidP="007966D8">
      <w:pPr>
        <w:pStyle w:val="Heading2"/>
        <w:numPr>
          <w:ilvl w:val="0"/>
          <w:numId w:val="16"/>
        </w:numPr>
        <w:spacing w:line="360" w:lineRule="auto"/>
        <w:ind w:firstLine="720"/>
        <w:jc w:val="both"/>
        <w:rPr>
          <w:rFonts w:cs="Times New Roman"/>
          <w:b/>
          <w:i/>
          <w:sz w:val="24"/>
          <w:szCs w:val="24"/>
        </w:rPr>
      </w:pPr>
      <w:r w:rsidRPr="00A3174B">
        <w:rPr>
          <w:rFonts w:cs="Times New Roman"/>
          <w:b/>
          <w:i/>
          <w:sz w:val="24"/>
          <w:szCs w:val="24"/>
        </w:rPr>
        <w:t>Characteristics Evaluation</w:t>
      </w:r>
    </w:p>
    <w:p w:rsidR="003C62EB"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Autonomy</w:t>
      </w:r>
    </w:p>
    <w:p w:rsidR="00A91C32" w:rsidRDefault="00C03CA2" w:rsidP="00544C75">
      <w:pPr>
        <w:spacing w:before="120" w:line="360" w:lineRule="auto"/>
        <w:ind w:firstLine="720"/>
        <w:jc w:val="both"/>
        <w:rPr>
          <w:rFonts w:ascii="Times New Roman" w:hAnsi="Times New Roman"/>
          <w:sz w:val="24"/>
        </w:rPr>
      </w:pPr>
      <w:r w:rsidRPr="00C03CA2">
        <w:rPr>
          <w:rFonts w:ascii="Times New Roman" w:hAnsi="Times New Roman"/>
          <w:sz w:val="24"/>
        </w:rPr>
        <w:t>Distribution of operational energy is considered to be highly independent.</w:t>
      </w:r>
      <w:r w:rsidR="00544C75">
        <w:rPr>
          <w:rFonts w:ascii="Times New Roman" w:hAnsi="Times New Roman"/>
          <w:sz w:val="24"/>
        </w:rPr>
        <w:t xml:space="preserve"> </w:t>
      </w:r>
      <w:r w:rsidRPr="00C03CA2">
        <w:rPr>
          <w:rFonts w:ascii="Times New Roman" w:hAnsi="Times New Roman"/>
          <w:sz w:val="24"/>
        </w:rPr>
        <w:t>It is somewhat a function of the flexibility of the operational energy distribution system that maintains a high degree of autonomy within the system of systems.</w:t>
      </w:r>
      <w:r w:rsidR="00544C75">
        <w:rPr>
          <w:rFonts w:ascii="Times New Roman" w:hAnsi="Times New Roman"/>
          <w:sz w:val="24"/>
        </w:rPr>
        <w:t xml:space="preserve"> </w:t>
      </w:r>
      <w:r w:rsidRPr="00C03CA2">
        <w:rPr>
          <w:rFonts w:ascii="Times New Roman" w:hAnsi="Times New Roman"/>
          <w:sz w:val="24"/>
        </w:rPr>
        <w:t>Many types of tactical platforms are available for transportation, from vessels to trucks to air assets.</w:t>
      </w:r>
      <w:r w:rsidR="00544C75">
        <w:rPr>
          <w:rFonts w:ascii="Times New Roman" w:hAnsi="Times New Roman"/>
          <w:sz w:val="24"/>
        </w:rPr>
        <w:t xml:space="preserve"> </w:t>
      </w:r>
      <w:r w:rsidRPr="00C03CA2">
        <w:rPr>
          <w:rFonts w:ascii="Times New Roman" w:hAnsi="Times New Roman"/>
          <w:sz w:val="24"/>
        </w:rPr>
        <w:t>This provides operational flexibility to maintain a relatively reliable pipeline in a variety of operational environments and throughout increasing or decreasing threat levels in those environments.</w:t>
      </w:r>
      <w:r w:rsidR="00544C75">
        <w:rPr>
          <w:rFonts w:ascii="Times New Roman" w:hAnsi="Times New Roman"/>
          <w:sz w:val="24"/>
        </w:rPr>
        <w:t xml:space="preserve"> </w:t>
      </w:r>
      <w:r w:rsidRPr="00C03CA2">
        <w:rPr>
          <w:rFonts w:ascii="Times New Roman" w:hAnsi="Times New Roman"/>
          <w:sz w:val="24"/>
        </w:rPr>
        <w:t xml:space="preserve">The adaptable nature of being able to contract out some of these services lets operational units rely on the local sources of supply </w:t>
      </w:r>
      <w:r w:rsidRPr="00C03CA2">
        <w:rPr>
          <w:rFonts w:ascii="Times New Roman" w:hAnsi="Times New Roman"/>
          <w:sz w:val="24"/>
        </w:rPr>
        <w:lastRenderedPageBreak/>
        <w:t>and power generation when appropriate.</w:t>
      </w:r>
      <w:r w:rsidR="00544C75">
        <w:rPr>
          <w:rFonts w:ascii="Times New Roman" w:hAnsi="Times New Roman"/>
          <w:sz w:val="24"/>
        </w:rPr>
        <w:t xml:space="preserve"> </w:t>
      </w:r>
      <w:r w:rsidRPr="00C03CA2">
        <w:rPr>
          <w:rFonts w:ascii="Times New Roman" w:hAnsi="Times New Roman"/>
          <w:sz w:val="24"/>
        </w:rPr>
        <w:t>Though this is critical for mission success in many parts of the world, this aspect further diminishes the Army’s ability to standardize tactical platforms and tactical processes, procedures, and doctrine.</w:t>
      </w:r>
      <w:r w:rsidR="00544C75">
        <w:rPr>
          <w:rFonts w:ascii="Times New Roman" w:hAnsi="Times New Roman"/>
          <w:sz w:val="24"/>
        </w:rPr>
        <w:t xml:space="preserve"> </w:t>
      </w:r>
      <w:r w:rsidRPr="00C03CA2">
        <w:rPr>
          <w:rFonts w:ascii="Times New Roman" w:hAnsi="Times New Roman"/>
          <w:sz w:val="24"/>
        </w:rPr>
        <w:t>Higher degrees of conformance, with respect to mobile platforms and equipment that provides information services and climate control would help the overarching management of operational energy.</w:t>
      </w:r>
      <w:r w:rsidR="00A91C32" w:rsidRPr="00A91C32">
        <w:rPr>
          <w:rFonts w:ascii="Times New Roman" w:hAnsi="Times New Roman"/>
          <w:sz w:val="24"/>
        </w:rPr>
        <w:t xml:space="preserve"> </w:t>
      </w:r>
      <w:r w:rsidR="00A91C32" w:rsidRPr="00A3174B">
        <w:rPr>
          <w:rFonts w:ascii="Times New Roman" w:hAnsi="Times New Roman"/>
          <w:sz w:val="24"/>
        </w:rPr>
        <w:t xml:space="preserve">The assessment of the autonomy characteristic is shown in Figure </w:t>
      </w:r>
      <w:r w:rsidR="00A91C32">
        <w:rPr>
          <w:rFonts w:ascii="Times New Roman" w:hAnsi="Times New Roman"/>
          <w:sz w:val="24"/>
        </w:rPr>
        <w:t>2</w:t>
      </w:r>
      <w:r w:rsidR="00A91C32" w:rsidRPr="00A3174B">
        <w:rPr>
          <w:rFonts w:ascii="Times New Roman" w:hAnsi="Times New Roman"/>
          <w:sz w:val="24"/>
        </w:rPr>
        <w:t>.</w:t>
      </w:r>
    </w:p>
    <w:p w:rsidR="00A91C32" w:rsidRPr="00A3174B" w:rsidRDefault="00A91C32" w:rsidP="007966D8">
      <w:pPr>
        <w:spacing w:before="120" w:line="360" w:lineRule="auto"/>
        <w:jc w:val="center"/>
        <w:rPr>
          <w:rFonts w:ascii="Times New Roman" w:hAnsi="Times New Roman"/>
          <w:sz w:val="24"/>
        </w:rPr>
      </w:pPr>
      <w:r>
        <w:rPr>
          <w:rFonts w:ascii="Times New Roman" w:hAnsi="Times New Roman"/>
          <w:noProof/>
          <w:sz w:val="24"/>
        </w:rPr>
        <w:drawing>
          <wp:inline distT="0" distB="0" distL="0" distR="0">
            <wp:extent cx="5943600" cy="69088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690880"/>
                    </a:xfrm>
                    <a:prstGeom prst="rect">
                      <a:avLst/>
                    </a:prstGeom>
                    <a:noFill/>
                    <a:ln w="9525">
                      <a:noFill/>
                      <a:miter lim="800000"/>
                      <a:headEnd/>
                      <a:tailEnd/>
                    </a:ln>
                  </pic:spPr>
                </pic:pic>
              </a:graphicData>
            </a:graphic>
          </wp:inline>
        </w:drawing>
      </w:r>
    </w:p>
    <w:p w:rsidR="00A91C32" w:rsidRPr="00C03CA2" w:rsidRDefault="00A91C32" w:rsidP="007966D8">
      <w:pPr>
        <w:spacing w:before="120"/>
        <w:ind w:firstLine="720"/>
        <w:rPr>
          <w:rFonts w:ascii="Times New Roman" w:hAnsi="Times New Roman"/>
          <w:b/>
          <w:sz w:val="24"/>
        </w:rPr>
      </w:pPr>
      <w:r>
        <w:rPr>
          <w:rFonts w:ascii="Times New Roman" w:hAnsi="Times New Roman"/>
          <w:b/>
          <w:sz w:val="24"/>
        </w:rPr>
        <w:t>Figure 2</w:t>
      </w:r>
      <w:r w:rsidRPr="00C03CA2">
        <w:rPr>
          <w:rFonts w:ascii="Times New Roman" w:hAnsi="Times New Roman"/>
          <w:b/>
          <w:sz w:val="24"/>
        </w:rPr>
        <w:t>.</w:t>
      </w:r>
      <w:r w:rsidR="00544C75">
        <w:rPr>
          <w:rFonts w:ascii="Times New Roman" w:hAnsi="Times New Roman"/>
          <w:b/>
          <w:sz w:val="24"/>
        </w:rPr>
        <w:t xml:space="preserve"> </w:t>
      </w:r>
      <w:r w:rsidRPr="00C03CA2">
        <w:rPr>
          <w:rFonts w:ascii="Times New Roman" w:hAnsi="Times New Roman"/>
          <w:b/>
          <w:sz w:val="24"/>
        </w:rPr>
        <w:t>Autonomy Scale and Assessment of Operational Energy Distribution.</w:t>
      </w:r>
    </w:p>
    <w:p w:rsidR="00A91C32" w:rsidRPr="00F50E1F" w:rsidRDefault="00A91C32" w:rsidP="007966D8">
      <w:pPr>
        <w:pStyle w:val="Researchpapercontents"/>
        <w:spacing w:before="120" w:line="360" w:lineRule="auto"/>
        <w:ind w:hanging="90"/>
        <w:jc w:val="both"/>
        <w:rPr>
          <w:rFonts w:ascii="Times New Roman" w:hAnsi="Times New Roman"/>
          <w:sz w:val="24"/>
        </w:rPr>
      </w:pPr>
    </w:p>
    <w:p w:rsidR="003C62EB"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Belonging</w:t>
      </w:r>
    </w:p>
    <w:p w:rsidR="00F50E1F" w:rsidRDefault="00F50E1F" w:rsidP="007966D8">
      <w:pPr>
        <w:spacing w:before="120" w:line="360" w:lineRule="auto"/>
        <w:ind w:firstLine="720"/>
        <w:jc w:val="both"/>
        <w:rPr>
          <w:rFonts w:ascii="Times New Roman" w:hAnsi="Times New Roman"/>
          <w:sz w:val="24"/>
        </w:rPr>
      </w:pPr>
      <w:r w:rsidRPr="00F50E1F">
        <w:rPr>
          <w:rFonts w:ascii="Times New Roman" w:hAnsi="Times New Roman"/>
          <w:sz w:val="24"/>
        </w:rPr>
        <w:t>The pieces and parts that comprise the operational energy system were</w:t>
      </w:r>
      <w:r>
        <w:rPr>
          <w:rFonts w:ascii="Times New Roman" w:hAnsi="Times New Roman"/>
          <w:sz w:val="24"/>
        </w:rPr>
        <w:t xml:space="preserve"> developed over a period of time and represent a System in the truest sense.</w:t>
      </w:r>
      <w:r w:rsidR="00544C75">
        <w:rPr>
          <w:rFonts w:ascii="Times New Roman" w:hAnsi="Times New Roman"/>
          <w:sz w:val="24"/>
        </w:rPr>
        <w:t xml:space="preserve"> </w:t>
      </w:r>
      <w:r>
        <w:rPr>
          <w:rFonts w:ascii="Times New Roman" w:hAnsi="Times New Roman"/>
          <w:sz w:val="24"/>
        </w:rPr>
        <w:t xml:space="preserve">Not all of them were </w:t>
      </w:r>
      <w:del w:id="163" w:author="Steve Mazza" w:date="2013-06-05T09:06:00Z">
        <w:r w:rsidDel="00195FF7">
          <w:rPr>
            <w:rFonts w:ascii="Times New Roman" w:hAnsi="Times New Roman"/>
            <w:sz w:val="24"/>
          </w:rPr>
          <w:delText xml:space="preserve">not </w:delText>
        </w:r>
      </w:del>
      <w:r>
        <w:rPr>
          <w:rFonts w:ascii="Times New Roman" w:hAnsi="Times New Roman"/>
          <w:sz w:val="24"/>
        </w:rPr>
        <w:t>originally designed to operate together, rather they were developed independently to fill the evolving needs of the Army.</w:t>
      </w:r>
      <w:r w:rsidR="00544C75">
        <w:rPr>
          <w:rFonts w:ascii="Times New Roman" w:hAnsi="Times New Roman"/>
          <w:sz w:val="24"/>
        </w:rPr>
        <w:t xml:space="preserve"> </w:t>
      </w:r>
    </w:p>
    <w:p w:rsidR="00F50E1F" w:rsidRDefault="00F50E1F" w:rsidP="007966D8">
      <w:pPr>
        <w:spacing w:before="120" w:line="360" w:lineRule="auto"/>
        <w:ind w:firstLine="720"/>
        <w:jc w:val="both"/>
        <w:rPr>
          <w:rFonts w:ascii="Times New Roman" w:hAnsi="Times New Roman"/>
          <w:sz w:val="24"/>
        </w:rPr>
      </w:pPr>
      <w:r>
        <w:rPr>
          <w:rFonts w:ascii="Times New Roman" w:hAnsi="Times New Roman"/>
          <w:sz w:val="24"/>
        </w:rPr>
        <w:t>That they were not all developed together as a System of Systems does not mean that they do provide the necessary functionality to the Army.</w:t>
      </w:r>
      <w:r w:rsidR="00544C75">
        <w:rPr>
          <w:rFonts w:ascii="Times New Roman" w:hAnsi="Times New Roman"/>
          <w:sz w:val="24"/>
        </w:rPr>
        <w:t xml:space="preserve"> </w:t>
      </w:r>
      <w:r>
        <w:rPr>
          <w:rFonts w:ascii="Times New Roman" w:hAnsi="Times New Roman"/>
          <w:sz w:val="24"/>
        </w:rPr>
        <w:t>In fact, they likely provide the functionality to support the technical requirements within the context of existing operational energy needs.</w:t>
      </w:r>
      <w:r w:rsidR="00544C75">
        <w:rPr>
          <w:rFonts w:ascii="Times New Roman" w:hAnsi="Times New Roman"/>
          <w:sz w:val="24"/>
        </w:rPr>
        <w:t xml:space="preserve"> </w:t>
      </w:r>
      <w:r>
        <w:rPr>
          <w:rFonts w:ascii="Times New Roman" w:hAnsi="Times New Roman"/>
          <w:sz w:val="24"/>
        </w:rPr>
        <w:t>Instead, this Family of Systems will lack the adaptability to conform to the Army’s evolving needs.</w:t>
      </w:r>
      <w:r w:rsidR="00544C75">
        <w:rPr>
          <w:rFonts w:ascii="Times New Roman" w:hAnsi="Times New Roman"/>
          <w:sz w:val="24"/>
        </w:rPr>
        <w:t xml:space="preserve"> </w:t>
      </w:r>
      <w:r>
        <w:rPr>
          <w:rFonts w:ascii="Times New Roman" w:hAnsi="Times New Roman"/>
          <w:sz w:val="24"/>
        </w:rPr>
        <w:t>Additionally, it will not likely be able to keep pace with recent goals for security, efficiency, and renewable energy.</w:t>
      </w:r>
    </w:p>
    <w:p w:rsidR="00A91C32" w:rsidRPr="007B2CAA" w:rsidRDefault="00F50E1F" w:rsidP="007966D8">
      <w:pPr>
        <w:spacing w:before="120" w:line="360" w:lineRule="auto"/>
        <w:ind w:firstLine="720"/>
        <w:jc w:val="both"/>
        <w:rPr>
          <w:rFonts w:ascii="Times New Roman" w:hAnsi="Times New Roman"/>
          <w:sz w:val="24"/>
        </w:rPr>
      </w:pPr>
      <w:r>
        <w:rPr>
          <w:rFonts w:ascii="Times New Roman" w:hAnsi="Times New Roman"/>
          <w:sz w:val="24"/>
        </w:rPr>
        <w:t>A well-engineered System of Systems would be designed to work as a cohesive unit, providing efficient, flexible, and secure functionality in support of the Army’s needs for operational energy in a cost-constrained and rapidly changing environment.</w:t>
      </w:r>
      <w:r w:rsidR="00A91C32" w:rsidRPr="00A91C32">
        <w:rPr>
          <w:rFonts w:ascii="Times New Roman" w:hAnsi="Times New Roman"/>
          <w:sz w:val="24"/>
        </w:rPr>
        <w:t xml:space="preserve"> </w:t>
      </w:r>
      <w:r w:rsidR="007966D8">
        <w:rPr>
          <w:rFonts w:ascii="Times New Roman" w:hAnsi="Times New Roman"/>
          <w:sz w:val="24"/>
        </w:rPr>
        <w:t>The assessment of the belonging</w:t>
      </w:r>
      <w:r w:rsidR="00A91C32" w:rsidRPr="007B2CAA">
        <w:rPr>
          <w:rFonts w:ascii="Times New Roman" w:hAnsi="Times New Roman"/>
          <w:sz w:val="24"/>
        </w:rPr>
        <w:t xml:space="preserve"> characteristic is shown in Figure </w:t>
      </w:r>
      <w:r w:rsidR="00A91C32">
        <w:rPr>
          <w:rFonts w:ascii="Times New Roman" w:hAnsi="Times New Roman"/>
          <w:sz w:val="24"/>
        </w:rPr>
        <w:t>3</w:t>
      </w:r>
      <w:r w:rsidR="00A91C32" w:rsidRPr="007B2CAA">
        <w:rPr>
          <w:rFonts w:ascii="Times New Roman" w:hAnsi="Times New Roman"/>
          <w:sz w:val="24"/>
        </w:rPr>
        <w:t>.</w:t>
      </w:r>
    </w:p>
    <w:p w:rsidR="00F50E1F" w:rsidRDefault="00F50E1F" w:rsidP="007966D8">
      <w:pPr>
        <w:spacing w:before="120" w:line="360" w:lineRule="auto"/>
        <w:ind w:firstLine="720"/>
        <w:jc w:val="both"/>
        <w:rPr>
          <w:rFonts w:ascii="Times New Roman" w:hAnsi="Times New Roman"/>
          <w:sz w:val="24"/>
        </w:rPr>
      </w:pPr>
    </w:p>
    <w:p w:rsidR="00A91C32" w:rsidRDefault="00A91C32" w:rsidP="007966D8">
      <w:pPr>
        <w:spacing w:before="120" w:line="360" w:lineRule="auto"/>
        <w:jc w:val="center"/>
        <w:rPr>
          <w:rFonts w:ascii="Times New Roman" w:hAnsi="Times New Roman"/>
          <w:sz w:val="24"/>
        </w:rPr>
      </w:pPr>
      <w:r>
        <w:rPr>
          <w:noProof/>
        </w:rPr>
        <w:lastRenderedPageBreak/>
        <w:drawing>
          <wp:inline distT="0" distB="0" distL="0" distR="0">
            <wp:extent cx="5943600" cy="551815"/>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rsidR="00A91C32" w:rsidRPr="007B2CAA" w:rsidRDefault="00A91C32" w:rsidP="007966D8">
      <w:pPr>
        <w:spacing w:before="120"/>
        <w:ind w:firstLine="720"/>
        <w:jc w:val="both"/>
      </w:pPr>
      <w:r w:rsidRPr="0089646C">
        <w:rPr>
          <w:rFonts w:ascii="Times New Roman" w:hAnsi="Times New Roman"/>
          <w:b/>
          <w:sz w:val="24"/>
        </w:rPr>
        <w:t xml:space="preserve">Figure </w:t>
      </w:r>
      <w:r>
        <w:rPr>
          <w:rFonts w:ascii="Times New Roman" w:hAnsi="Times New Roman"/>
          <w:b/>
          <w:sz w:val="24"/>
        </w:rPr>
        <w:t>3</w:t>
      </w:r>
      <w:r w:rsidRPr="0089646C">
        <w:rPr>
          <w:rFonts w:ascii="Times New Roman" w:hAnsi="Times New Roman"/>
          <w:b/>
          <w:sz w:val="24"/>
        </w:rPr>
        <w:t>.</w:t>
      </w:r>
      <w:r w:rsidR="00544C75">
        <w:rPr>
          <w:rFonts w:ascii="Times New Roman" w:hAnsi="Times New Roman"/>
          <w:b/>
          <w:sz w:val="24"/>
        </w:rPr>
        <w:t xml:space="preserve"> </w:t>
      </w:r>
      <w:r>
        <w:rPr>
          <w:rFonts w:ascii="Times New Roman" w:hAnsi="Times New Roman"/>
          <w:b/>
          <w:sz w:val="24"/>
        </w:rPr>
        <w:t>Belonging</w:t>
      </w:r>
      <w:r w:rsidRPr="0089646C">
        <w:rPr>
          <w:rFonts w:ascii="Times New Roman" w:hAnsi="Times New Roman"/>
          <w:b/>
          <w:sz w:val="24"/>
        </w:rPr>
        <w:t xml:space="preserve"> Scale and Assessment of Operational Energy Distribution.</w:t>
      </w:r>
    </w:p>
    <w:p w:rsidR="00A91C32" w:rsidRPr="00784A7A" w:rsidRDefault="00A91C32" w:rsidP="007966D8">
      <w:pPr>
        <w:spacing w:before="120" w:line="360" w:lineRule="auto"/>
        <w:ind w:firstLine="720"/>
        <w:jc w:val="both"/>
        <w:rPr>
          <w:rFonts w:ascii="Times New Roman" w:hAnsi="Times New Roman"/>
          <w:sz w:val="24"/>
        </w:rPr>
      </w:pPr>
    </w:p>
    <w:p w:rsidR="007B2CAA"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Connectivity</w:t>
      </w:r>
    </w:p>
    <w:p w:rsidR="00796D96" w:rsidRPr="0089646C" w:rsidRDefault="00796D96" w:rsidP="00544C75">
      <w:pPr>
        <w:pStyle w:val="Researchpapercontents"/>
        <w:spacing w:before="120" w:line="360" w:lineRule="auto"/>
        <w:jc w:val="both"/>
        <w:rPr>
          <w:rFonts w:ascii="Times New Roman" w:hAnsi="Times New Roman"/>
          <w:sz w:val="24"/>
        </w:rPr>
      </w:pPr>
      <w:r w:rsidRPr="0089646C">
        <w:rPr>
          <w:rFonts w:ascii="Times New Roman" w:hAnsi="Times New Roman"/>
          <w:sz w:val="24"/>
        </w:rPr>
        <w:t>Existing operational energy supply lines tend to be minimally connected and are only minimally sufficient to meet supply chain demand.</w:t>
      </w:r>
      <w:r w:rsidR="00544C75">
        <w:rPr>
          <w:rFonts w:ascii="Times New Roman" w:hAnsi="Times New Roman"/>
          <w:sz w:val="24"/>
        </w:rPr>
        <w:t xml:space="preserve"> </w:t>
      </w:r>
      <w:r w:rsidR="003A5A38" w:rsidRPr="0089646C">
        <w:rPr>
          <w:rFonts w:ascii="Times New Roman" w:hAnsi="Times New Roman"/>
          <w:sz w:val="24"/>
        </w:rPr>
        <w:t>If supply routes</w:t>
      </w:r>
      <w:r w:rsidRPr="0089646C">
        <w:rPr>
          <w:rFonts w:ascii="Times New Roman" w:hAnsi="Times New Roman"/>
          <w:sz w:val="24"/>
        </w:rPr>
        <w:t xml:space="preserve"> are severed then fuel can often be re-routed or transported by an alternate medium (e.g., air or sea vs. land).</w:t>
      </w:r>
      <w:r w:rsidR="00544C75">
        <w:rPr>
          <w:rFonts w:ascii="Times New Roman" w:hAnsi="Times New Roman"/>
          <w:sz w:val="24"/>
        </w:rPr>
        <w:t xml:space="preserve"> </w:t>
      </w:r>
      <w:r w:rsidR="003A5A38" w:rsidRPr="0089646C">
        <w:rPr>
          <w:rFonts w:ascii="Times New Roman" w:hAnsi="Times New Roman"/>
          <w:sz w:val="24"/>
        </w:rPr>
        <w:t>This degree of connectivity results in significant increases in cost due to the logistics of sustaining remote operations in theater.</w:t>
      </w:r>
      <w:r w:rsidR="00544C75">
        <w:rPr>
          <w:rFonts w:ascii="Times New Roman" w:hAnsi="Times New Roman"/>
          <w:sz w:val="24"/>
        </w:rPr>
        <w:t xml:space="preserve"> </w:t>
      </w:r>
      <w:r w:rsidR="00425795" w:rsidRPr="0089646C">
        <w:rPr>
          <w:rFonts w:ascii="Times New Roman" w:hAnsi="Times New Roman"/>
          <w:sz w:val="24"/>
        </w:rPr>
        <w:t>Furthermore, much inefficiency is introduced as a result of a lack of alternative means of distribution.</w:t>
      </w:r>
      <w:r w:rsidR="00544C75">
        <w:rPr>
          <w:rFonts w:ascii="Times New Roman" w:hAnsi="Times New Roman"/>
          <w:sz w:val="24"/>
        </w:rPr>
        <w:t xml:space="preserve"> </w:t>
      </w:r>
      <w:r w:rsidR="00C415CB" w:rsidRPr="0089646C">
        <w:rPr>
          <w:rFonts w:ascii="Times New Roman" w:hAnsi="Times New Roman"/>
          <w:sz w:val="24"/>
        </w:rPr>
        <w:t xml:space="preserve">We desire to move </w:t>
      </w:r>
      <w:r w:rsidR="00D624D7" w:rsidRPr="0089646C">
        <w:rPr>
          <w:rFonts w:ascii="Times New Roman" w:hAnsi="Times New Roman"/>
          <w:sz w:val="24"/>
        </w:rPr>
        <w:t xml:space="preserve">from a less connected </w:t>
      </w:r>
      <w:r w:rsidR="00C415CB" w:rsidRPr="0089646C">
        <w:rPr>
          <w:rFonts w:ascii="Times New Roman" w:hAnsi="Times New Roman"/>
          <w:sz w:val="24"/>
        </w:rPr>
        <w:t>to a more connected state.</w:t>
      </w:r>
    </w:p>
    <w:p w:rsidR="00A91C32" w:rsidRPr="00A91C32" w:rsidRDefault="00037EFC" w:rsidP="00544C75">
      <w:pPr>
        <w:pStyle w:val="Researchpapercontents"/>
        <w:spacing w:before="120" w:line="360" w:lineRule="auto"/>
        <w:jc w:val="both"/>
        <w:rPr>
          <w:rFonts w:ascii="Times New Roman" w:hAnsi="Times New Roman"/>
          <w:sz w:val="24"/>
        </w:rPr>
      </w:pPr>
      <w:r w:rsidRPr="0089646C">
        <w:rPr>
          <w:rFonts w:ascii="Times New Roman" w:hAnsi="Times New Roman"/>
          <w:sz w:val="24"/>
        </w:rPr>
        <w:t>In a highly connected scenario, fuel could be routed among destinations on the basis of lowest cost.</w:t>
      </w:r>
      <w:r w:rsidR="00544C75">
        <w:rPr>
          <w:rFonts w:ascii="Times New Roman" w:hAnsi="Times New Roman"/>
          <w:sz w:val="24"/>
        </w:rPr>
        <w:t xml:space="preserve"> </w:t>
      </w:r>
      <w:r w:rsidRPr="0089646C">
        <w:rPr>
          <w:rFonts w:ascii="Times New Roman" w:hAnsi="Times New Roman"/>
          <w:sz w:val="24"/>
        </w:rPr>
        <w:t>Fully burdened cost could be calculated for each node on a graph where each node represents either a supplier or consumer (or both) of operational energy.</w:t>
      </w:r>
      <w:r w:rsidR="00544C75">
        <w:rPr>
          <w:rFonts w:ascii="Times New Roman" w:hAnsi="Times New Roman"/>
          <w:sz w:val="24"/>
        </w:rPr>
        <w:t xml:space="preserve"> </w:t>
      </w:r>
      <w:r w:rsidR="008C2D8F" w:rsidRPr="0089646C">
        <w:rPr>
          <w:rFonts w:ascii="Times New Roman" w:hAnsi="Times New Roman"/>
          <w:sz w:val="24"/>
        </w:rPr>
        <w:t>Then demand could be balanced by routing along the path of least cost in a way that mirrors power distribution in CONUS.</w:t>
      </w:r>
      <w:r w:rsidR="00A91C32" w:rsidRPr="00A91C32">
        <w:rPr>
          <w:rFonts w:ascii="Times New Roman" w:hAnsi="Times New Roman"/>
          <w:sz w:val="24"/>
        </w:rPr>
        <w:t xml:space="preserve"> The assessment of the </w:t>
      </w:r>
      <w:r w:rsidR="007966D8">
        <w:rPr>
          <w:rFonts w:ascii="Times New Roman" w:hAnsi="Times New Roman"/>
          <w:sz w:val="24"/>
        </w:rPr>
        <w:t>connectivity</w:t>
      </w:r>
      <w:r w:rsidR="00A91C32" w:rsidRPr="00A91C32">
        <w:rPr>
          <w:rFonts w:ascii="Times New Roman" w:hAnsi="Times New Roman"/>
          <w:sz w:val="24"/>
        </w:rPr>
        <w:t xml:space="preserve"> characteristic is shown in Figure </w:t>
      </w:r>
      <w:r w:rsidR="007966D8">
        <w:rPr>
          <w:rFonts w:ascii="Times New Roman" w:hAnsi="Times New Roman"/>
          <w:sz w:val="24"/>
        </w:rPr>
        <w:t>4</w:t>
      </w:r>
      <w:r w:rsidR="00A91C32" w:rsidRPr="00A91C32">
        <w:rPr>
          <w:rFonts w:ascii="Times New Roman" w:hAnsi="Times New Roman"/>
          <w:sz w:val="24"/>
        </w:rPr>
        <w:t>.</w:t>
      </w:r>
    </w:p>
    <w:p w:rsidR="00A91C32" w:rsidRDefault="007966D8" w:rsidP="007966D8">
      <w:pPr>
        <w:pStyle w:val="Researchpapercontents"/>
        <w:spacing w:before="120" w:line="360" w:lineRule="auto"/>
        <w:ind w:firstLine="0"/>
        <w:jc w:val="center"/>
        <w:rPr>
          <w:rFonts w:ascii="Times New Roman" w:hAnsi="Times New Roman"/>
          <w:b/>
          <w:sz w:val="24"/>
        </w:rPr>
      </w:pPr>
      <w:r w:rsidRPr="007966D8">
        <w:rPr>
          <w:rFonts w:ascii="Times New Roman" w:hAnsi="Times New Roman"/>
          <w:b/>
          <w:noProof/>
          <w:sz w:val="24"/>
        </w:rPr>
        <w:drawing>
          <wp:inline distT="0" distB="0" distL="0" distR="0">
            <wp:extent cx="5943600" cy="60007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600079"/>
                    </a:xfrm>
                    <a:prstGeom prst="rect">
                      <a:avLst/>
                    </a:prstGeom>
                    <a:noFill/>
                  </pic:spPr>
                </pic:pic>
              </a:graphicData>
            </a:graphic>
          </wp:inline>
        </w:drawing>
      </w:r>
    </w:p>
    <w:p w:rsidR="00A91C32" w:rsidRPr="007B2CAA" w:rsidRDefault="00A91C32" w:rsidP="007966D8">
      <w:pPr>
        <w:pStyle w:val="Researchpapercontents"/>
        <w:spacing w:before="120" w:line="360" w:lineRule="auto"/>
        <w:ind w:firstLine="0"/>
        <w:jc w:val="center"/>
      </w:pPr>
      <w:r w:rsidRPr="0089646C">
        <w:rPr>
          <w:rFonts w:ascii="Times New Roman" w:hAnsi="Times New Roman"/>
          <w:b/>
          <w:sz w:val="24"/>
        </w:rPr>
        <w:t xml:space="preserve">Figure </w:t>
      </w:r>
      <w:r>
        <w:rPr>
          <w:rFonts w:ascii="Times New Roman" w:hAnsi="Times New Roman"/>
          <w:b/>
          <w:sz w:val="24"/>
        </w:rPr>
        <w:t>4</w:t>
      </w:r>
      <w:r w:rsidRPr="0089646C">
        <w:rPr>
          <w:rFonts w:ascii="Times New Roman" w:hAnsi="Times New Roman"/>
          <w:b/>
          <w:sz w:val="24"/>
        </w:rPr>
        <w:t xml:space="preserve">. </w:t>
      </w:r>
      <w:r>
        <w:rPr>
          <w:rFonts w:ascii="Times New Roman" w:hAnsi="Times New Roman"/>
          <w:b/>
          <w:sz w:val="24"/>
        </w:rPr>
        <w:t>Connectivity</w:t>
      </w:r>
      <w:r w:rsidRPr="0089646C">
        <w:rPr>
          <w:rFonts w:ascii="Times New Roman" w:hAnsi="Times New Roman"/>
          <w:b/>
          <w:sz w:val="24"/>
        </w:rPr>
        <w:t xml:space="preserve"> Scale and Assessment of Operational Energy Distribution.</w:t>
      </w:r>
    </w:p>
    <w:p w:rsidR="00A91C32" w:rsidRPr="0089646C" w:rsidRDefault="00A91C32" w:rsidP="007966D8">
      <w:pPr>
        <w:pStyle w:val="Researchpapercontents"/>
        <w:spacing w:before="120" w:line="360" w:lineRule="auto"/>
        <w:jc w:val="both"/>
        <w:rPr>
          <w:rFonts w:ascii="Times New Roman" w:hAnsi="Times New Roman"/>
          <w:sz w:val="24"/>
        </w:rPr>
      </w:pPr>
    </w:p>
    <w:p w:rsidR="001D0893" w:rsidRPr="00A3174B" w:rsidRDefault="003C62EB" w:rsidP="007966D8">
      <w:pPr>
        <w:pStyle w:val="Heading3"/>
        <w:numPr>
          <w:ilvl w:val="0"/>
          <w:numId w:val="18"/>
        </w:numPr>
        <w:spacing w:line="360" w:lineRule="auto"/>
        <w:ind w:firstLine="720"/>
        <w:jc w:val="both"/>
        <w:rPr>
          <w:rFonts w:cs="Times New Roman"/>
          <w:b/>
          <w:sz w:val="24"/>
          <w:szCs w:val="24"/>
        </w:rPr>
      </w:pPr>
      <w:r w:rsidRPr="00A3174B">
        <w:rPr>
          <w:rFonts w:cs="Times New Roman"/>
          <w:b/>
          <w:sz w:val="24"/>
          <w:szCs w:val="24"/>
        </w:rPr>
        <w:t>Diversity</w:t>
      </w:r>
    </w:p>
    <w:p w:rsidR="00A10E6F" w:rsidRPr="0089646C" w:rsidRDefault="00051A19"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t>The current operational energy situation is characterized by an</w:t>
      </w:r>
      <w:r w:rsidR="007966D8">
        <w:rPr>
          <w:rFonts w:ascii="Times New Roman" w:hAnsi="Times New Roman"/>
          <w:sz w:val="24"/>
        </w:rPr>
        <w:t xml:space="preserve"> over-reliance on fossil fuels.</w:t>
      </w:r>
      <w:r w:rsidRPr="0089646C">
        <w:rPr>
          <w:rFonts w:ascii="Times New Roman" w:hAnsi="Times New Roman"/>
          <w:sz w:val="24"/>
        </w:rPr>
        <w:t xml:space="preserve"> This dependence dictates, to a large extent, the terms of distribution.</w:t>
      </w:r>
      <w:r w:rsidR="00544C75">
        <w:rPr>
          <w:rFonts w:ascii="Times New Roman" w:hAnsi="Times New Roman"/>
          <w:sz w:val="24"/>
        </w:rPr>
        <w:t xml:space="preserve"> </w:t>
      </w:r>
      <w:r w:rsidRPr="0089646C">
        <w:rPr>
          <w:rFonts w:ascii="Times New Roman" w:hAnsi="Times New Roman"/>
          <w:sz w:val="24"/>
        </w:rPr>
        <w:t>The distribution of fossil fuels in theater adds significantly to the cost of operational energy and puts warfighters in harm’s way in the process.</w:t>
      </w:r>
      <w:r w:rsidR="00544C75">
        <w:rPr>
          <w:rFonts w:ascii="Times New Roman" w:hAnsi="Times New Roman"/>
          <w:sz w:val="24"/>
        </w:rPr>
        <w:t xml:space="preserve"> </w:t>
      </w:r>
      <w:r w:rsidR="008F5A69" w:rsidRPr="0089646C">
        <w:rPr>
          <w:rFonts w:ascii="Times New Roman" w:hAnsi="Times New Roman"/>
          <w:sz w:val="24"/>
        </w:rPr>
        <w:t>We want to shift to a much more diverse operational energy portfolio.</w:t>
      </w:r>
    </w:p>
    <w:p w:rsidR="00A91C32" w:rsidRPr="00A91C32" w:rsidRDefault="00324002" w:rsidP="007966D8">
      <w:pPr>
        <w:pStyle w:val="Researchpapercontents"/>
        <w:spacing w:before="120" w:line="360" w:lineRule="auto"/>
        <w:jc w:val="both"/>
        <w:rPr>
          <w:rFonts w:ascii="Times New Roman" w:hAnsi="Times New Roman"/>
          <w:sz w:val="24"/>
        </w:rPr>
      </w:pPr>
      <w:r w:rsidRPr="0089646C">
        <w:rPr>
          <w:rFonts w:ascii="Times New Roman" w:hAnsi="Times New Roman"/>
          <w:sz w:val="24"/>
        </w:rPr>
        <w:lastRenderedPageBreak/>
        <w:t xml:space="preserve">By diversifying, we not only reduce the cost of distribution, but we also reduce the risk to </w:t>
      </w:r>
      <w:r w:rsidR="00937CB1" w:rsidRPr="0089646C">
        <w:rPr>
          <w:rFonts w:ascii="Times New Roman" w:hAnsi="Times New Roman"/>
          <w:sz w:val="24"/>
        </w:rPr>
        <w:t>operations</w:t>
      </w:r>
      <w:r w:rsidR="00BA3195">
        <w:rPr>
          <w:rFonts w:ascii="Times New Roman" w:hAnsi="Times New Roman"/>
          <w:sz w:val="24"/>
        </w:rPr>
        <w:t xml:space="preserve"> d</w:t>
      </w:r>
      <w:r w:rsidR="00937CB1" w:rsidRPr="0089646C">
        <w:rPr>
          <w:rFonts w:ascii="Times New Roman" w:hAnsi="Times New Roman"/>
          <w:sz w:val="24"/>
        </w:rPr>
        <w:t>ue to disruption in the supply chain.</w:t>
      </w:r>
      <w:r w:rsidR="00BA3195">
        <w:rPr>
          <w:rFonts w:ascii="Times New Roman" w:hAnsi="Times New Roman"/>
          <w:sz w:val="24"/>
        </w:rPr>
        <w:t xml:space="preserve"> By introducing</w:t>
      </w:r>
      <w:r w:rsidR="00647435" w:rsidRPr="0089646C">
        <w:rPr>
          <w:rFonts w:ascii="Times New Roman" w:hAnsi="Times New Roman"/>
          <w:sz w:val="24"/>
        </w:rPr>
        <w:t xml:space="preserve"> other time-tested energy sources, </w:t>
      </w:r>
      <w:r w:rsidR="00BA3195">
        <w:rPr>
          <w:rFonts w:ascii="Times New Roman" w:hAnsi="Times New Roman"/>
          <w:sz w:val="24"/>
        </w:rPr>
        <w:t>as well as</w:t>
      </w:r>
      <w:r w:rsidR="00647435" w:rsidRPr="0089646C">
        <w:rPr>
          <w:rFonts w:ascii="Times New Roman" w:hAnsi="Times New Roman"/>
          <w:sz w:val="24"/>
        </w:rPr>
        <w:t xml:space="preserve"> </w:t>
      </w:r>
      <w:r w:rsidR="00BA3195">
        <w:rPr>
          <w:rFonts w:ascii="Times New Roman" w:hAnsi="Times New Roman"/>
          <w:sz w:val="24"/>
        </w:rPr>
        <w:t>new</w:t>
      </w:r>
      <w:r w:rsidR="00C41B74" w:rsidRPr="0089646C">
        <w:rPr>
          <w:rFonts w:ascii="Times New Roman" w:hAnsi="Times New Roman"/>
          <w:sz w:val="24"/>
        </w:rPr>
        <w:t xml:space="preserve"> emerging, and renewable sources, we </w:t>
      </w:r>
      <w:r w:rsidR="007966D8">
        <w:rPr>
          <w:rFonts w:ascii="Times New Roman" w:hAnsi="Times New Roman"/>
          <w:sz w:val="24"/>
        </w:rPr>
        <w:t xml:space="preserve">eliminate a key vulnerability. </w:t>
      </w:r>
      <w:r w:rsidR="00C41B74" w:rsidRPr="0089646C">
        <w:rPr>
          <w:rFonts w:ascii="Times New Roman" w:hAnsi="Times New Roman"/>
          <w:sz w:val="24"/>
        </w:rPr>
        <w:t>With no single point of failure for operational energy, warfighter functions can continue to be largely supported even under austere or adverse conditions.</w:t>
      </w:r>
      <w:r w:rsidR="00A91C32" w:rsidRPr="00A91C32">
        <w:rPr>
          <w:rFonts w:ascii="Times New Roman" w:hAnsi="Times New Roman"/>
          <w:sz w:val="24"/>
        </w:rPr>
        <w:t xml:space="preserve"> </w:t>
      </w:r>
      <w:r w:rsidR="007966D8" w:rsidRPr="00A91C32">
        <w:rPr>
          <w:rFonts w:ascii="Times New Roman" w:hAnsi="Times New Roman"/>
          <w:sz w:val="24"/>
        </w:rPr>
        <w:t xml:space="preserve">The assessment of the </w:t>
      </w:r>
      <w:r w:rsidR="007966D8">
        <w:rPr>
          <w:rFonts w:ascii="Times New Roman" w:hAnsi="Times New Roman"/>
          <w:sz w:val="24"/>
        </w:rPr>
        <w:t>diversity</w:t>
      </w:r>
      <w:r w:rsidR="007966D8" w:rsidRPr="00A91C32">
        <w:rPr>
          <w:rFonts w:ascii="Times New Roman" w:hAnsi="Times New Roman"/>
          <w:sz w:val="24"/>
        </w:rPr>
        <w:t xml:space="preserve"> characteristic is shown in Figure </w:t>
      </w:r>
      <w:r w:rsidR="007966D8">
        <w:rPr>
          <w:rFonts w:ascii="Times New Roman" w:hAnsi="Times New Roman"/>
          <w:sz w:val="24"/>
        </w:rPr>
        <w:t>5</w:t>
      </w:r>
      <w:r w:rsidR="007966D8" w:rsidRPr="00A91C32">
        <w:rPr>
          <w:rFonts w:ascii="Times New Roman" w:hAnsi="Times New Roman"/>
          <w:sz w:val="24"/>
        </w:rPr>
        <w:t>.</w:t>
      </w:r>
    </w:p>
    <w:p w:rsidR="00A91C32" w:rsidRDefault="007966D8" w:rsidP="007966D8">
      <w:pPr>
        <w:pStyle w:val="Researchpapercontents"/>
        <w:spacing w:before="120" w:line="360" w:lineRule="auto"/>
        <w:ind w:firstLine="0"/>
        <w:jc w:val="center"/>
        <w:rPr>
          <w:rFonts w:ascii="Times New Roman" w:hAnsi="Times New Roman"/>
          <w:b/>
          <w:sz w:val="24"/>
        </w:rPr>
      </w:pPr>
      <w:r w:rsidRPr="007966D8">
        <w:rPr>
          <w:rFonts w:ascii="Times New Roman" w:hAnsi="Times New Roman"/>
          <w:b/>
          <w:noProof/>
          <w:sz w:val="24"/>
        </w:rPr>
        <w:drawing>
          <wp:inline distT="0" distB="0" distL="0" distR="0">
            <wp:extent cx="5910107" cy="61279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4956" cy="612260"/>
                    </a:xfrm>
                    <a:prstGeom prst="rect">
                      <a:avLst/>
                    </a:prstGeom>
                    <a:noFill/>
                    <a:ln>
                      <a:noFill/>
                    </a:ln>
                  </pic:spPr>
                </pic:pic>
              </a:graphicData>
            </a:graphic>
          </wp:inline>
        </w:drawing>
      </w:r>
    </w:p>
    <w:p w:rsidR="00A91C32" w:rsidRPr="0089646C" w:rsidRDefault="00A91C32" w:rsidP="007966D8">
      <w:pPr>
        <w:pStyle w:val="Researchpapercontents"/>
        <w:spacing w:before="120" w:line="360" w:lineRule="auto"/>
        <w:ind w:firstLine="0"/>
        <w:jc w:val="center"/>
        <w:rPr>
          <w:rFonts w:ascii="Times New Roman" w:hAnsi="Times New Roman"/>
          <w:b/>
          <w:sz w:val="24"/>
        </w:rPr>
      </w:pPr>
      <w:r w:rsidRPr="0089646C">
        <w:rPr>
          <w:rFonts w:ascii="Times New Roman" w:hAnsi="Times New Roman"/>
          <w:b/>
          <w:sz w:val="24"/>
        </w:rPr>
        <w:t xml:space="preserve">Figure </w:t>
      </w:r>
      <w:r>
        <w:rPr>
          <w:rFonts w:ascii="Times New Roman" w:hAnsi="Times New Roman"/>
          <w:b/>
          <w:sz w:val="24"/>
        </w:rPr>
        <w:t>5</w:t>
      </w:r>
      <w:r w:rsidRPr="0089646C">
        <w:rPr>
          <w:rFonts w:ascii="Times New Roman" w:hAnsi="Times New Roman"/>
          <w:b/>
          <w:sz w:val="24"/>
        </w:rPr>
        <w:t>.</w:t>
      </w:r>
      <w:r w:rsidR="00544C75">
        <w:rPr>
          <w:rFonts w:ascii="Times New Roman" w:hAnsi="Times New Roman"/>
          <w:b/>
          <w:sz w:val="24"/>
        </w:rPr>
        <w:t xml:space="preserve"> </w:t>
      </w:r>
      <w:r>
        <w:rPr>
          <w:rFonts w:ascii="Times New Roman" w:hAnsi="Times New Roman"/>
          <w:b/>
          <w:sz w:val="24"/>
        </w:rPr>
        <w:t>Diversity</w:t>
      </w:r>
      <w:r w:rsidRPr="0089646C">
        <w:rPr>
          <w:rFonts w:ascii="Times New Roman" w:hAnsi="Times New Roman"/>
          <w:b/>
          <w:sz w:val="24"/>
        </w:rPr>
        <w:t xml:space="preserve"> Scale and Assessment of Operational Energy Distribution.</w:t>
      </w:r>
    </w:p>
    <w:p w:rsidR="00A91C32" w:rsidRPr="0089646C" w:rsidRDefault="00A91C32" w:rsidP="007966D8">
      <w:pPr>
        <w:pStyle w:val="Researchpapercontents"/>
        <w:spacing w:before="120" w:line="360" w:lineRule="auto"/>
        <w:jc w:val="both"/>
        <w:rPr>
          <w:rFonts w:ascii="Times New Roman" w:hAnsi="Times New Roman"/>
          <w:sz w:val="24"/>
        </w:rPr>
      </w:pPr>
    </w:p>
    <w:p w:rsidR="003C62EB" w:rsidRPr="00A91C32" w:rsidRDefault="003C62EB" w:rsidP="007966D8">
      <w:pPr>
        <w:pStyle w:val="Heading3"/>
        <w:numPr>
          <w:ilvl w:val="0"/>
          <w:numId w:val="18"/>
        </w:numPr>
        <w:spacing w:line="360" w:lineRule="auto"/>
        <w:ind w:firstLine="720"/>
        <w:jc w:val="both"/>
        <w:rPr>
          <w:rFonts w:cs="Times New Roman"/>
          <w:b/>
          <w:sz w:val="24"/>
          <w:szCs w:val="24"/>
        </w:rPr>
      </w:pPr>
      <w:r w:rsidRPr="00A91C32">
        <w:rPr>
          <w:rFonts w:cs="Times New Roman"/>
          <w:b/>
          <w:sz w:val="24"/>
          <w:szCs w:val="24"/>
        </w:rPr>
        <w:t>Emergence</w:t>
      </w:r>
      <w:r w:rsidRPr="00A91C32">
        <w:rPr>
          <w:rFonts w:cs="Times New Roman"/>
          <w:b/>
          <w:sz w:val="24"/>
          <w:szCs w:val="24"/>
        </w:rPr>
        <w:tab/>
      </w:r>
    </w:p>
    <w:p w:rsidR="00617A94" w:rsidRPr="007B2049" w:rsidRDefault="00617A94" w:rsidP="00544C75">
      <w:pPr>
        <w:pStyle w:val="Researchpapercontents"/>
        <w:spacing w:before="120" w:line="360" w:lineRule="auto"/>
        <w:jc w:val="both"/>
        <w:rPr>
          <w:rFonts w:ascii="Times New Roman" w:hAnsi="Times New Roman"/>
          <w:sz w:val="24"/>
        </w:rPr>
      </w:pPr>
      <w:r w:rsidRPr="007B2049">
        <w:rPr>
          <w:rFonts w:ascii="Times New Roman" w:hAnsi="Times New Roman"/>
          <w:sz w:val="24"/>
        </w:rPr>
        <w:t xml:space="preserve">The operational energy distribution system is assessed to be highly </w:t>
      </w:r>
      <w:commentRangeStart w:id="164"/>
      <w:r w:rsidRPr="007B2049">
        <w:rPr>
          <w:rFonts w:ascii="Times New Roman" w:hAnsi="Times New Roman"/>
          <w:sz w:val="24"/>
        </w:rPr>
        <w:t xml:space="preserve">indeterminable </w:t>
      </w:r>
      <w:commentRangeEnd w:id="164"/>
      <w:r w:rsidR="00771CDB">
        <w:rPr>
          <w:rStyle w:val="CommentReference"/>
        </w:rPr>
        <w:commentReference w:id="164"/>
      </w:r>
      <w:r w:rsidRPr="007B2049">
        <w:rPr>
          <w:rFonts w:ascii="Times New Roman" w:hAnsi="Times New Roman"/>
          <w:sz w:val="24"/>
        </w:rPr>
        <w:t>upon concluding the literature review.</w:t>
      </w:r>
      <w:r w:rsidR="00544C75">
        <w:rPr>
          <w:rFonts w:ascii="Times New Roman" w:hAnsi="Times New Roman"/>
          <w:sz w:val="24"/>
        </w:rPr>
        <w:t xml:space="preserve"> </w:t>
      </w:r>
      <w:r w:rsidRPr="007B2049">
        <w:rPr>
          <w:rFonts w:ascii="Times New Roman" w:hAnsi="Times New Roman"/>
          <w:sz w:val="24"/>
        </w:rPr>
        <w:t>One reason for this is the volatility associated with the energy markets affecting future growth in price.</w:t>
      </w:r>
      <w:r w:rsidR="00544C75">
        <w:rPr>
          <w:rFonts w:ascii="Times New Roman" w:hAnsi="Times New Roman"/>
          <w:sz w:val="24"/>
        </w:rPr>
        <w:t xml:space="preserve"> </w:t>
      </w:r>
      <w:r w:rsidRPr="007B2049">
        <w:rPr>
          <w:rFonts w:ascii="Times New Roman" w:hAnsi="Times New Roman"/>
          <w:sz w:val="24"/>
        </w:rPr>
        <w:t>It is difficult to project the direction of energy price given that the DoD’s demand may move in either direction going forward based on the potential conflicts (or relative lack of or reduction in conflicts) in the future.</w:t>
      </w:r>
      <w:r w:rsidR="00544C75">
        <w:rPr>
          <w:rFonts w:ascii="Times New Roman" w:hAnsi="Times New Roman"/>
          <w:sz w:val="24"/>
        </w:rPr>
        <w:t xml:space="preserve"> </w:t>
      </w:r>
      <w:r w:rsidRPr="007B2049">
        <w:rPr>
          <w:rFonts w:ascii="Times New Roman" w:hAnsi="Times New Roman"/>
          <w:sz w:val="24"/>
        </w:rPr>
        <w:t xml:space="preserve">As noted in the Operational Energy Strategy: </w:t>
      </w:r>
      <w:commentRangeStart w:id="165"/>
      <w:r w:rsidRPr="007B2049">
        <w:rPr>
          <w:rFonts w:ascii="Times New Roman" w:hAnsi="Times New Roman"/>
          <w:sz w:val="24"/>
        </w:rPr>
        <w:t>Energy for the Warfighter source document, the types of operations to be undertaken are unknown but a subject for many planning activities.</w:t>
      </w:r>
      <w:r w:rsidR="00544C75">
        <w:rPr>
          <w:rFonts w:ascii="Times New Roman" w:hAnsi="Times New Roman"/>
          <w:sz w:val="24"/>
        </w:rPr>
        <w:t xml:space="preserve"> </w:t>
      </w:r>
      <w:commentRangeEnd w:id="165"/>
      <w:r w:rsidR="00771CDB">
        <w:rPr>
          <w:rStyle w:val="CommentReference"/>
        </w:rPr>
        <w:commentReference w:id="165"/>
      </w:r>
      <w:r w:rsidRPr="007B2049">
        <w:rPr>
          <w:rFonts w:ascii="Times New Roman" w:hAnsi="Times New Roman"/>
          <w:sz w:val="24"/>
        </w:rPr>
        <w:t>Guidance exists to influence that planning to consider the energy stability and security for future operations.</w:t>
      </w:r>
      <w:r w:rsidR="00544C75">
        <w:rPr>
          <w:rFonts w:ascii="Times New Roman" w:hAnsi="Times New Roman"/>
          <w:sz w:val="24"/>
        </w:rPr>
        <w:t xml:space="preserve"> </w:t>
      </w:r>
      <w:r w:rsidRPr="007B2049">
        <w:rPr>
          <w:rFonts w:ascii="Times New Roman" w:hAnsi="Times New Roman"/>
          <w:sz w:val="24"/>
        </w:rPr>
        <w:t>That is still a difficult forecasting task when the amount of future local supply and local power generation capabilities are undetermined, and the security of local supply is weighed as a risk. Even the amount of and types of future domestic energy source extraction and production are not known.</w:t>
      </w:r>
      <w:r w:rsidR="00544C75">
        <w:rPr>
          <w:rFonts w:ascii="Times New Roman" w:hAnsi="Times New Roman"/>
          <w:sz w:val="24"/>
        </w:rPr>
        <w:t xml:space="preserve"> </w:t>
      </w:r>
      <w:r w:rsidRPr="007B2049">
        <w:rPr>
          <w:rFonts w:ascii="Times New Roman" w:hAnsi="Times New Roman"/>
          <w:sz w:val="24"/>
        </w:rPr>
        <w:t xml:space="preserve">As pointed out in the </w:t>
      </w:r>
      <w:ins w:id="166" w:author="Steve Mazza" w:date="2013-06-05T09:11:00Z">
        <w:r w:rsidR="00771CDB">
          <w:rPr>
            <w:rFonts w:ascii="Times New Roman" w:hAnsi="Times New Roman"/>
            <w:sz w:val="24"/>
          </w:rPr>
          <w:t>House Armed Services Committee (</w:t>
        </w:r>
      </w:ins>
      <w:r w:rsidRPr="007B2049">
        <w:rPr>
          <w:rFonts w:ascii="Times New Roman" w:hAnsi="Times New Roman"/>
          <w:sz w:val="24"/>
        </w:rPr>
        <w:t>HASC</w:t>
      </w:r>
      <w:ins w:id="167" w:author="Steve Mazza" w:date="2013-06-05T09:11:00Z">
        <w:r w:rsidR="00771CDB">
          <w:rPr>
            <w:rFonts w:ascii="Times New Roman" w:hAnsi="Times New Roman"/>
            <w:sz w:val="24"/>
          </w:rPr>
          <w:t>)</w:t>
        </w:r>
      </w:ins>
      <w:r w:rsidRPr="007B2049">
        <w:rPr>
          <w:rFonts w:ascii="Times New Roman" w:hAnsi="Times New Roman"/>
          <w:sz w:val="24"/>
        </w:rPr>
        <w:t xml:space="preserve"> statement made by the Assistant Secretary of the Army for Installations, Energy, and Environment</w:t>
      </w:r>
      <w:del w:id="168" w:author="Steve Mazza" w:date="2013-06-05T09:12:00Z">
        <w:r w:rsidRPr="007B2049" w:rsidDel="00E924F5">
          <w:rPr>
            <w:rFonts w:ascii="Times New Roman" w:hAnsi="Times New Roman"/>
            <w:sz w:val="24"/>
          </w:rPr>
          <w:delText xml:space="preserve"> –</w:delText>
        </w:r>
      </w:del>
      <w:ins w:id="169" w:author="Steve Mazza" w:date="2013-06-05T09:12:00Z">
        <w:r w:rsidR="00E924F5">
          <w:rPr>
            <w:rFonts w:ascii="Times New Roman" w:hAnsi="Times New Roman"/>
            <w:sz w:val="24"/>
          </w:rPr>
          <w:t>,</w:t>
        </w:r>
      </w:ins>
      <w:r w:rsidRPr="007B2049">
        <w:rPr>
          <w:rFonts w:ascii="Times New Roman" w:hAnsi="Times New Roman"/>
          <w:sz w:val="24"/>
        </w:rPr>
        <w:t xml:space="preserve"> </w:t>
      </w:r>
      <w:commentRangeStart w:id="170"/>
      <w:r w:rsidRPr="007B2049">
        <w:rPr>
          <w:rFonts w:ascii="Times New Roman" w:hAnsi="Times New Roman"/>
          <w:sz w:val="24"/>
        </w:rPr>
        <w:t>numerous investments are being made in science and technology toward energy efficiency, and renewable energy.</w:t>
      </w:r>
      <w:commentRangeEnd w:id="170"/>
      <w:r w:rsidR="00E924F5">
        <w:rPr>
          <w:rStyle w:val="CommentReference"/>
        </w:rPr>
        <w:commentReference w:id="170"/>
      </w:r>
      <w:r w:rsidR="00544C75">
        <w:rPr>
          <w:rFonts w:ascii="Times New Roman" w:hAnsi="Times New Roman"/>
          <w:sz w:val="24"/>
        </w:rPr>
        <w:t xml:space="preserve"> </w:t>
      </w:r>
      <w:r w:rsidRPr="007B2049">
        <w:rPr>
          <w:rFonts w:ascii="Times New Roman" w:hAnsi="Times New Roman"/>
          <w:sz w:val="24"/>
        </w:rPr>
        <w:t>Some early trials are proving successful, but there is uncertainty in knowing which new technologies within the portfolio will succeed in being deployed widely.</w:t>
      </w:r>
      <w:r w:rsidR="00544C75">
        <w:rPr>
          <w:rFonts w:ascii="Times New Roman" w:hAnsi="Times New Roman"/>
          <w:sz w:val="24"/>
        </w:rPr>
        <w:t xml:space="preserve"> </w:t>
      </w:r>
      <w:r w:rsidRPr="007B2049">
        <w:rPr>
          <w:rFonts w:ascii="Times New Roman" w:hAnsi="Times New Roman"/>
          <w:sz w:val="24"/>
        </w:rPr>
        <w:t xml:space="preserve">The candidate technologies that succeed will determine the necessary interfaces between the constituent systems and platforms and the type of new infrastructure and infrastructure modifications that </w:t>
      </w:r>
      <w:r w:rsidRPr="007B2049">
        <w:rPr>
          <w:rFonts w:ascii="Times New Roman" w:hAnsi="Times New Roman"/>
          <w:sz w:val="24"/>
        </w:rPr>
        <w:lastRenderedPageBreak/>
        <w:t>will be required to support the revised</w:t>
      </w:r>
      <w:del w:id="171" w:author="Steve Mazza" w:date="2013-06-05T09:12:00Z">
        <w:r w:rsidRPr="007B2049" w:rsidDel="009C5048">
          <w:rPr>
            <w:rFonts w:ascii="Times New Roman" w:hAnsi="Times New Roman"/>
            <w:sz w:val="24"/>
          </w:rPr>
          <w:delText xml:space="preserve">, </w:delText>
        </w:r>
      </w:del>
      <w:ins w:id="172" w:author="Steve Mazza" w:date="2013-06-05T09:12:00Z">
        <w:r w:rsidR="009C5048">
          <w:rPr>
            <w:rFonts w:ascii="Times New Roman" w:hAnsi="Times New Roman"/>
            <w:sz w:val="24"/>
          </w:rPr>
          <w:t xml:space="preserve"> and</w:t>
        </w:r>
        <w:r w:rsidR="009C5048" w:rsidRPr="007B2049">
          <w:rPr>
            <w:rFonts w:ascii="Times New Roman" w:hAnsi="Times New Roman"/>
            <w:sz w:val="24"/>
          </w:rPr>
          <w:t xml:space="preserve"> </w:t>
        </w:r>
      </w:ins>
      <w:r w:rsidRPr="007B2049">
        <w:rPr>
          <w:rFonts w:ascii="Times New Roman" w:hAnsi="Times New Roman"/>
          <w:sz w:val="24"/>
        </w:rPr>
        <w:t>more efficient operational energy distribution system of systems in the future.</w:t>
      </w:r>
    </w:p>
    <w:p w:rsidR="007966D8" w:rsidRDefault="00617A94" w:rsidP="00544C75">
      <w:pPr>
        <w:pStyle w:val="Researchpapercontents"/>
        <w:spacing w:before="120" w:line="360" w:lineRule="auto"/>
        <w:jc w:val="both"/>
        <w:rPr>
          <w:rFonts w:ascii="Times New Roman" w:hAnsi="Times New Roman"/>
          <w:sz w:val="24"/>
        </w:rPr>
      </w:pPr>
      <w:r w:rsidRPr="007B2049">
        <w:rPr>
          <w:rFonts w:ascii="Times New Roman" w:hAnsi="Times New Roman"/>
          <w:sz w:val="24"/>
        </w:rPr>
        <w:t>There are also some foreseen emergence properties</w:t>
      </w:r>
      <w:del w:id="173" w:author="Steve Mazza" w:date="2013-06-05T09:13:00Z">
        <w:r w:rsidRPr="007B2049" w:rsidDel="009C5048">
          <w:rPr>
            <w:rFonts w:ascii="Times New Roman" w:hAnsi="Times New Roman"/>
            <w:sz w:val="24"/>
          </w:rPr>
          <w:delText xml:space="preserve">, </w:delText>
        </w:r>
      </w:del>
      <w:ins w:id="174" w:author="Steve Mazza" w:date="2013-06-05T09:13:00Z">
        <w:r w:rsidR="009C5048">
          <w:rPr>
            <w:rFonts w:ascii="Times New Roman" w:hAnsi="Times New Roman"/>
            <w:sz w:val="24"/>
          </w:rPr>
          <w:t xml:space="preserve"> that are</w:t>
        </w:r>
        <w:r w:rsidR="009C5048" w:rsidRPr="007B2049">
          <w:rPr>
            <w:rFonts w:ascii="Times New Roman" w:hAnsi="Times New Roman"/>
            <w:sz w:val="24"/>
          </w:rPr>
          <w:t xml:space="preserve"> </w:t>
        </w:r>
      </w:ins>
      <w:r w:rsidRPr="007B2049">
        <w:rPr>
          <w:rFonts w:ascii="Times New Roman" w:hAnsi="Times New Roman"/>
          <w:sz w:val="24"/>
        </w:rPr>
        <w:t>determined by future limitations on budget narrowing</w:t>
      </w:r>
      <w:ins w:id="175" w:author="Steve Mazza" w:date="2013-06-05T09:13:00Z">
        <w:r w:rsidR="009C5048">
          <w:rPr>
            <w:rFonts w:ascii="Times New Roman" w:hAnsi="Times New Roman"/>
            <w:sz w:val="24"/>
          </w:rPr>
          <w:t xml:space="preserve"> and</w:t>
        </w:r>
      </w:ins>
      <w:r w:rsidRPr="007B2049">
        <w:rPr>
          <w:rFonts w:ascii="Times New Roman" w:hAnsi="Times New Roman"/>
          <w:sz w:val="24"/>
        </w:rPr>
        <w:t xml:space="preserve"> the possible future technologies that investment will be directed toward.</w:t>
      </w:r>
      <w:r w:rsidR="00544C75">
        <w:rPr>
          <w:rFonts w:ascii="Times New Roman" w:hAnsi="Times New Roman"/>
          <w:sz w:val="24"/>
        </w:rPr>
        <w:t xml:space="preserve"> </w:t>
      </w:r>
      <w:r w:rsidRPr="007B2049">
        <w:rPr>
          <w:rFonts w:ascii="Times New Roman" w:hAnsi="Times New Roman"/>
          <w:sz w:val="24"/>
        </w:rPr>
        <w:t>Furthermore, efforts are underway to steer operational energy governance toward a more centralized approach.</w:t>
      </w:r>
      <w:r w:rsidR="00544C75">
        <w:rPr>
          <w:rFonts w:ascii="Times New Roman" w:hAnsi="Times New Roman"/>
          <w:sz w:val="24"/>
        </w:rPr>
        <w:t xml:space="preserve"> </w:t>
      </w:r>
      <w:r w:rsidRPr="007B2049">
        <w:rPr>
          <w:rFonts w:ascii="Times New Roman" w:hAnsi="Times New Roman"/>
          <w:sz w:val="24"/>
        </w:rPr>
        <w:t xml:space="preserve">Among them is the establishment of an Assistant Secretary of Defense for Operational Energy Strategy for the DoD, and the Joint Operational Energy Initiative (JOEI) led by PEO </w:t>
      </w:r>
      <w:del w:id="176" w:author="Steve Mazza" w:date="2013-06-05T09:13:00Z">
        <w:r w:rsidRPr="007B2049" w:rsidDel="006C1824">
          <w:rPr>
            <w:rFonts w:ascii="Times New Roman" w:hAnsi="Times New Roman"/>
            <w:sz w:val="24"/>
          </w:rPr>
          <w:delText xml:space="preserve">Combat Systems and Combat Systems Support (PEO </w:delText>
        </w:r>
      </w:del>
      <w:r w:rsidRPr="007B2049">
        <w:rPr>
          <w:rFonts w:ascii="Times New Roman" w:hAnsi="Times New Roman"/>
          <w:sz w:val="24"/>
        </w:rPr>
        <w:t>CS&amp;CSS</w:t>
      </w:r>
      <w:del w:id="177" w:author="Steve Mazza" w:date="2013-06-05T09:13:00Z">
        <w:r w:rsidRPr="007B2049" w:rsidDel="006C1824">
          <w:rPr>
            <w:rFonts w:ascii="Times New Roman" w:hAnsi="Times New Roman"/>
            <w:sz w:val="24"/>
          </w:rPr>
          <w:delText>)</w:delText>
        </w:r>
      </w:del>
      <w:r w:rsidRPr="007B2049">
        <w:rPr>
          <w:rFonts w:ascii="Times New Roman" w:hAnsi="Times New Roman"/>
          <w:sz w:val="24"/>
        </w:rPr>
        <w:t xml:space="preserve"> and the Tank Automotive Research, Development and Engineering Center (TARDEC).</w:t>
      </w:r>
      <w:r w:rsidR="007966D8" w:rsidRPr="007966D8">
        <w:rPr>
          <w:rFonts w:ascii="Times New Roman" w:hAnsi="Times New Roman"/>
          <w:sz w:val="24"/>
        </w:rPr>
        <w:t xml:space="preserve"> The assessment of the emergence characteristic is shown in Figure 6.</w:t>
      </w:r>
    </w:p>
    <w:p w:rsidR="007966D8" w:rsidRDefault="007966D8" w:rsidP="007966D8">
      <w:pPr>
        <w:pStyle w:val="Researchpapercontents"/>
        <w:spacing w:before="120" w:line="360" w:lineRule="auto"/>
        <w:ind w:hanging="90"/>
        <w:jc w:val="center"/>
        <w:rPr>
          <w:rFonts w:ascii="Times New Roman" w:hAnsi="Times New Roman"/>
          <w:sz w:val="24"/>
        </w:rPr>
      </w:pPr>
      <w:r>
        <w:rPr>
          <w:rFonts w:ascii="Times New Roman" w:hAnsi="Times New Roman"/>
          <w:noProof/>
          <w:sz w:val="24"/>
        </w:rPr>
        <w:drawing>
          <wp:inline distT="0" distB="0" distL="0" distR="0">
            <wp:extent cx="5874725" cy="774924"/>
            <wp:effectExtent l="19050" t="0" r="0" b="0"/>
            <wp:docPr id="16" name="Picture 2" descr="Emergence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rgence Snapshot"/>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7838" cy="775335"/>
                    </a:xfrm>
                    <a:prstGeom prst="rect">
                      <a:avLst/>
                    </a:prstGeom>
                    <a:noFill/>
                    <a:ln>
                      <a:noFill/>
                    </a:ln>
                  </pic:spPr>
                </pic:pic>
              </a:graphicData>
            </a:graphic>
          </wp:inline>
        </w:drawing>
      </w:r>
    </w:p>
    <w:p w:rsidR="007966D8" w:rsidRPr="0089646C" w:rsidRDefault="007966D8" w:rsidP="007966D8">
      <w:pPr>
        <w:spacing w:before="120" w:line="360" w:lineRule="auto"/>
        <w:jc w:val="center"/>
        <w:rPr>
          <w:rFonts w:ascii="Times New Roman" w:hAnsi="Times New Roman"/>
          <w:b/>
          <w:sz w:val="24"/>
        </w:rPr>
      </w:pPr>
      <w:r w:rsidRPr="0089646C">
        <w:rPr>
          <w:rFonts w:ascii="Times New Roman" w:hAnsi="Times New Roman"/>
          <w:b/>
          <w:sz w:val="24"/>
        </w:rPr>
        <w:t xml:space="preserve">Figure </w:t>
      </w:r>
      <w:r>
        <w:rPr>
          <w:rFonts w:ascii="Times New Roman" w:hAnsi="Times New Roman"/>
          <w:b/>
          <w:sz w:val="24"/>
        </w:rPr>
        <w:t>6</w:t>
      </w:r>
      <w:r w:rsidRPr="0089646C">
        <w:rPr>
          <w:rFonts w:ascii="Times New Roman" w:hAnsi="Times New Roman"/>
          <w:b/>
          <w:sz w:val="24"/>
        </w:rPr>
        <w:t>.</w:t>
      </w:r>
      <w:r w:rsidR="00544C75">
        <w:rPr>
          <w:rFonts w:ascii="Times New Roman" w:hAnsi="Times New Roman"/>
          <w:b/>
          <w:sz w:val="24"/>
        </w:rPr>
        <w:t xml:space="preserve"> </w:t>
      </w:r>
      <w:r w:rsidRPr="0089646C">
        <w:rPr>
          <w:rFonts w:ascii="Times New Roman" w:hAnsi="Times New Roman"/>
          <w:b/>
          <w:sz w:val="24"/>
        </w:rPr>
        <w:t>Emergence Scale and Assessment of Operational Energy Distribution.</w:t>
      </w:r>
    </w:p>
    <w:p w:rsidR="00B200E0" w:rsidRPr="00A3174B" w:rsidRDefault="00B200E0" w:rsidP="00A3174B">
      <w:pPr>
        <w:pStyle w:val="Heading1"/>
        <w:numPr>
          <w:ilvl w:val="0"/>
          <w:numId w:val="15"/>
        </w:numPr>
        <w:spacing w:before="120" w:line="360" w:lineRule="auto"/>
        <w:ind w:firstLine="720"/>
        <w:jc w:val="both"/>
        <w:rPr>
          <w:rFonts w:cs="Times New Roman"/>
          <w:b/>
          <w:sz w:val="24"/>
          <w:szCs w:val="24"/>
        </w:rPr>
      </w:pPr>
      <w:r w:rsidRPr="00A3174B">
        <w:rPr>
          <w:rFonts w:cs="Times New Roman"/>
          <w:b/>
          <w:sz w:val="24"/>
          <w:szCs w:val="24"/>
        </w:rPr>
        <w:t>Conclusions</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Initial conclusions regarding the Operational Energy effort are that current efforts are insufficient to meet the needs of the Army.</w:t>
      </w:r>
      <w:r w:rsidR="00544C75">
        <w:rPr>
          <w:rFonts w:ascii="Times New Roman" w:hAnsi="Times New Roman"/>
          <w:sz w:val="24"/>
        </w:rPr>
        <w:t xml:space="preserve"> </w:t>
      </w:r>
      <w:r w:rsidRPr="0089646C">
        <w:rPr>
          <w:rFonts w:ascii="Times New Roman" w:hAnsi="Times New Roman"/>
          <w:sz w:val="24"/>
        </w:rPr>
        <w:t>The United States possesses a military that requires capabilities provided by the integration of many systems</w:t>
      </w:r>
      <w:del w:id="178" w:author="Steve Mazza" w:date="2013-06-05T09:14:00Z">
        <w:r w:rsidRPr="0089646C" w:rsidDel="006C1824">
          <w:rPr>
            <w:rFonts w:ascii="Times New Roman" w:hAnsi="Times New Roman"/>
            <w:sz w:val="24"/>
          </w:rPr>
          <w:delText>,</w:delText>
        </w:r>
      </w:del>
      <w:r w:rsidRPr="0089646C">
        <w:rPr>
          <w:rFonts w:ascii="Times New Roman" w:hAnsi="Times New Roman"/>
          <w:sz w:val="24"/>
        </w:rPr>
        <w:t xml:space="preserve"> across many functional areas, and yet develop those systems in a stovepipe.</w:t>
      </w:r>
      <w:r w:rsidR="00544C75">
        <w:rPr>
          <w:rFonts w:ascii="Times New Roman" w:hAnsi="Times New Roman"/>
          <w:sz w:val="24"/>
        </w:rPr>
        <w:t xml:space="preserve"> </w:t>
      </w:r>
      <w:r w:rsidRPr="0089646C">
        <w:rPr>
          <w:rFonts w:ascii="Times New Roman" w:hAnsi="Times New Roman"/>
          <w:sz w:val="24"/>
        </w:rPr>
        <w:t>Therefore, it is critical to begin assessing, developing, integrating</w:t>
      </w:r>
      <w:ins w:id="179" w:author="Steve Mazza" w:date="2013-06-05T09:15:00Z">
        <w:r w:rsidR="006C1824">
          <w:rPr>
            <w:rFonts w:ascii="Times New Roman" w:hAnsi="Times New Roman"/>
            <w:sz w:val="24"/>
          </w:rPr>
          <w:t>,</w:t>
        </w:r>
      </w:ins>
      <w:r w:rsidRPr="0089646C">
        <w:rPr>
          <w:rFonts w:ascii="Times New Roman" w:hAnsi="Times New Roman"/>
          <w:sz w:val="24"/>
        </w:rPr>
        <w:t xml:space="preserve"> and governing these capabilities from a system of systems perspective to enable the evaluation of an operational capability as opposed to a single system.</w:t>
      </w:r>
      <w:r w:rsidR="00544C75">
        <w:rPr>
          <w:rFonts w:ascii="Times New Roman" w:hAnsi="Times New Roman"/>
          <w:sz w:val="24"/>
        </w:rPr>
        <w:t xml:space="preserve"> </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 xml:space="preserve">Operational Energy is a much larger </w:t>
      </w:r>
      <w:del w:id="180" w:author="Steve Mazza" w:date="2013-06-05T09:15:00Z">
        <w:r w:rsidRPr="0089646C" w:rsidDel="006C1824">
          <w:rPr>
            <w:rFonts w:ascii="Times New Roman" w:hAnsi="Times New Roman"/>
            <w:sz w:val="24"/>
          </w:rPr>
          <w:delText xml:space="preserve">scoped </w:delText>
        </w:r>
      </w:del>
      <w:r w:rsidRPr="0089646C">
        <w:rPr>
          <w:rFonts w:ascii="Times New Roman" w:hAnsi="Times New Roman"/>
          <w:sz w:val="24"/>
        </w:rPr>
        <w:t>issue that what has been analyzed and discussed in this analysis.</w:t>
      </w:r>
      <w:r w:rsidR="00544C75">
        <w:rPr>
          <w:rFonts w:ascii="Times New Roman" w:hAnsi="Times New Roman"/>
          <w:sz w:val="24"/>
        </w:rPr>
        <w:t xml:space="preserve"> </w:t>
      </w:r>
      <w:r w:rsidRPr="0089646C">
        <w:rPr>
          <w:rFonts w:ascii="Times New Roman" w:hAnsi="Times New Roman"/>
          <w:sz w:val="24"/>
        </w:rPr>
        <w:t>However, many of the lessons learned and the evaluation of the SoS characteristics can be applied to the other major elements of the OE effort.</w:t>
      </w:r>
      <w:r w:rsidR="00544C75">
        <w:rPr>
          <w:rFonts w:ascii="Times New Roman" w:hAnsi="Times New Roman"/>
          <w:sz w:val="24"/>
        </w:rPr>
        <w:t xml:space="preserve"> </w:t>
      </w:r>
      <w:r w:rsidRPr="0089646C">
        <w:rPr>
          <w:rFonts w:ascii="Times New Roman" w:hAnsi="Times New Roman"/>
          <w:sz w:val="24"/>
        </w:rPr>
        <w:t xml:space="preserve">Therefore, focusing on the distribution system and </w:t>
      </w:r>
      <w:del w:id="181" w:author="Steve Mazza" w:date="2013-06-05T09:15:00Z">
        <w:r w:rsidRPr="0089646C" w:rsidDel="006C1824">
          <w:rPr>
            <w:rFonts w:ascii="Times New Roman" w:hAnsi="Times New Roman"/>
            <w:sz w:val="24"/>
          </w:rPr>
          <w:delText xml:space="preserve">it’s </w:delText>
        </w:r>
      </w:del>
      <w:ins w:id="182" w:author="Steve Mazza" w:date="2013-06-05T09:15:00Z">
        <w:r w:rsidR="006C1824">
          <w:rPr>
            <w:rFonts w:ascii="Times New Roman" w:hAnsi="Times New Roman"/>
            <w:sz w:val="24"/>
          </w:rPr>
          <w:t>its</w:t>
        </w:r>
        <w:r w:rsidR="006C1824" w:rsidRPr="0089646C">
          <w:rPr>
            <w:rFonts w:ascii="Times New Roman" w:hAnsi="Times New Roman"/>
            <w:sz w:val="24"/>
          </w:rPr>
          <w:t xml:space="preserve"> </w:t>
        </w:r>
      </w:ins>
      <w:r w:rsidRPr="0089646C">
        <w:rPr>
          <w:rFonts w:ascii="Times New Roman" w:hAnsi="Times New Roman"/>
          <w:sz w:val="24"/>
        </w:rPr>
        <w:t xml:space="preserve">interfaces into Contingency Basing and major combat operations, it was determined that this virtual system needs to have a governance and </w:t>
      </w:r>
      <w:del w:id="183" w:author="Steve Mazza" w:date="2013-06-05T09:16:00Z">
        <w:r w:rsidRPr="0089646C" w:rsidDel="006F14C9">
          <w:rPr>
            <w:rFonts w:ascii="Times New Roman" w:hAnsi="Times New Roman"/>
            <w:sz w:val="24"/>
          </w:rPr>
          <w:delText xml:space="preserve">SE </w:delText>
        </w:r>
      </w:del>
      <w:ins w:id="184" w:author="Steve Mazza" w:date="2013-06-05T09:16:00Z">
        <w:r w:rsidR="006F14C9">
          <w:rPr>
            <w:rFonts w:ascii="Times New Roman" w:hAnsi="Times New Roman"/>
            <w:sz w:val="24"/>
          </w:rPr>
          <w:t>systems engineering</w:t>
        </w:r>
        <w:r w:rsidR="006F14C9" w:rsidRPr="0089646C">
          <w:rPr>
            <w:rFonts w:ascii="Times New Roman" w:hAnsi="Times New Roman"/>
            <w:sz w:val="24"/>
          </w:rPr>
          <w:t xml:space="preserve"> </w:t>
        </w:r>
      </w:ins>
      <w:r w:rsidRPr="0089646C">
        <w:rPr>
          <w:rFonts w:ascii="Times New Roman" w:hAnsi="Times New Roman"/>
          <w:sz w:val="24"/>
        </w:rPr>
        <w:t>structure put in place to begin moving it into more of a collaborative or acknowledge SoS.</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lastRenderedPageBreak/>
        <w:t>Some of the major concerns with not evaluating this as a SoS and continuing to allow the operations of the logistical systems in the current way include increased cost, increased consumption of resources, lower operational readiness</w:t>
      </w:r>
      <w:ins w:id="185" w:author="Steve Mazza" w:date="2013-06-05T09:16:00Z">
        <w:r w:rsidR="00377022">
          <w:rPr>
            <w:rFonts w:ascii="Times New Roman" w:hAnsi="Times New Roman"/>
            <w:sz w:val="24"/>
          </w:rPr>
          <w:t>,</w:t>
        </w:r>
      </w:ins>
      <w:r w:rsidRPr="0089646C">
        <w:rPr>
          <w:rFonts w:ascii="Times New Roman" w:hAnsi="Times New Roman"/>
          <w:sz w:val="24"/>
        </w:rPr>
        <w:t xml:space="preserve"> and higher causality levels.</w:t>
      </w:r>
      <w:r w:rsidR="00544C75">
        <w:rPr>
          <w:rFonts w:ascii="Times New Roman" w:hAnsi="Times New Roman"/>
          <w:sz w:val="24"/>
        </w:rPr>
        <w:t xml:space="preserve"> </w:t>
      </w:r>
      <w:r w:rsidRPr="0089646C">
        <w:rPr>
          <w:rFonts w:ascii="Times New Roman" w:hAnsi="Times New Roman"/>
          <w:sz w:val="24"/>
        </w:rPr>
        <w:t>By utilizing the tools available, emerging initiatives and a new governance structure to drive the development and integration of systems from the top down with the operational capability as the end goal, as opposed to the single system, the Army can begin to identify and rectify issues up front and early.</w:t>
      </w:r>
      <w:r w:rsidR="00544C75">
        <w:rPr>
          <w:rFonts w:ascii="Times New Roman" w:hAnsi="Times New Roman"/>
          <w:sz w:val="24"/>
        </w:rPr>
        <w:t xml:space="preserve"> </w:t>
      </w:r>
      <w:r w:rsidRPr="0089646C">
        <w:rPr>
          <w:rFonts w:ascii="Times New Roman" w:hAnsi="Times New Roman"/>
          <w:sz w:val="24"/>
        </w:rPr>
        <w:t>In addition, they can influence future technology development, inform decisions regarding budgets and out year funding for individual programs and PMs</w:t>
      </w:r>
      <w:ins w:id="186" w:author="Steve Mazza" w:date="2013-06-05T09:17:00Z">
        <w:r w:rsidR="00377022">
          <w:rPr>
            <w:rFonts w:ascii="Times New Roman" w:hAnsi="Times New Roman"/>
            <w:sz w:val="24"/>
          </w:rPr>
          <w:t>,</w:t>
        </w:r>
      </w:ins>
      <w:r w:rsidRPr="0089646C">
        <w:rPr>
          <w:rFonts w:ascii="Times New Roman" w:hAnsi="Times New Roman"/>
          <w:sz w:val="24"/>
        </w:rPr>
        <w:t xml:space="preserve"> and provide insight into the necessary provisions for the logistic community to provide better support to the front lines while minimizing cost and the impact to the mission.</w:t>
      </w:r>
    </w:p>
    <w:p w:rsidR="003304C2" w:rsidRPr="0089646C" w:rsidRDefault="003304C2" w:rsidP="00A3174B">
      <w:pPr>
        <w:spacing w:before="120" w:line="360" w:lineRule="auto"/>
        <w:ind w:firstLine="720"/>
        <w:jc w:val="both"/>
        <w:rPr>
          <w:rFonts w:ascii="Times New Roman" w:hAnsi="Times New Roman"/>
          <w:sz w:val="24"/>
        </w:rPr>
      </w:pPr>
      <w:r w:rsidRPr="0089646C">
        <w:rPr>
          <w:rFonts w:ascii="Times New Roman" w:hAnsi="Times New Roman"/>
          <w:sz w:val="24"/>
        </w:rPr>
        <w:t xml:space="preserve">Specifically for OE, it was determined that there are current efforts that are chartered to evaluate the impacts of technology implementations on the overall energy concerns of the </w:t>
      </w:r>
      <w:commentRangeStart w:id="187"/>
      <w:r w:rsidRPr="0089646C">
        <w:rPr>
          <w:rFonts w:ascii="Times New Roman" w:hAnsi="Times New Roman"/>
          <w:sz w:val="24"/>
        </w:rPr>
        <w:t>AOR</w:t>
      </w:r>
      <w:commentRangeEnd w:id="187"/>
      <w:r w:rsidR="00377022">
        <w:rPr>
          <w:rStyle w:val="CommentReference"/>
        </w:rPr>
        <w:commentReference w:id="187"/>
      </w:r>
      <w:r w:rsidRPr="0089646C">
        <w:rPr>
          <w:rFonts w:ascii="Times New Roman" w:hAnsi="Times New Roman"/>
          <w:sz w:val="24"/>
        </w:rPr>
        <w:t>.</w:t>
      </w:r>
      <w:r w:rsidR="004D6F80">
        <w:rPr>
          <w:rFonts w:ascii="Times New Roman" w:hAnsi="Times New Roman"/>
          <w:sz w:val="24"/>
        </w:rPr>
        <w:t xml:space="preserve"> </w:t>
      </w:r>
      <w:r w:rsidRPr="0089646C">
        <w:rPr>
          <w:rFonts w:ascii="Times New Roman" w:hAnsi="Times New Roman"/>
          <w:sz w:val="24"/>
        </w:rPr>
        <w:t>This will provide insights into secondary impacts caused by unforeseen issues due to interdependencies amongst systems.</w:t>
      </w:r>
      <w:r w:rsidR="00544C75">
        <w:rPr>
          <w:rFonts w:ascii="Times New Roman" w:hAnsi="Times New Roman"/>
          <w:sz w:val="24"/>
        </w:rPr>
        <w:t xml:space="preserve"> </w:t>
      </w:r>
      <w:r w:rsidR="00590BCE" w:rsidRPr="0089646C">
        <w:rPr>
          <w:rFonts w:ascii="Times New Roman" w:hAnsi="Times New Roman"/>
          <w:sz w:val="24"/>
        </w:rPr>
        <w:t>Additionally, it will provide data to identify what the support requirements, and life cycle requirements of a single change would be and thus could support the implementation of an Operational Energy KPP.</w:t>
      </w:r>
      <w:r w:rsidR="00544C75">
        <w:rPr>
          <w:rFonts w:ascii="Times New Roman" w:hAnsi="Times New Roman"/>
          <w:sz w:val="24"/>
        </w:rPr>
        <w:t xml:space="preserve"> </w:t>
      </w:r>
      <w:r w:rsidR="00590BCE" w:rsidRPr="0089646C">
        <w:rPr>
          <w:rFonts w:ascii="Times New Roman" w:hAnsi="Times New Roman"/>
          <w:sz w:val="24"/>
        </w:rPr>
        <w:t>Many times the performance and cost of a system are the main focuses of the development of that system, which is understandable.</w:t>
      </w:r>
      <w:r w:rsidR="00544C75">
        <w:rPr>
          <w:rFonts w:ascii="Times New Roman" w:hAnsi="Times New Roman"/>
          <w:sz w:val="24"/>
        </w:rPr>
        <w:t xml:space="preserve"> </w:t>
      </w:r>
      <w:r w:rsidR="00590BCE" w:rsidRPr="0089646C">
        <w:rPr>
          <w:rFonts w:ascii="Times New Roman" w:hAnsi="Times New Roman"/>
          <w:sz w:val="24"/>
        </w:rPr>
        <w:t>However, many times those assessments are incapable of extending beyond the current time frame and don’t take into consideration impacts on elements outside of the scope of the systems dire</w:t>
      </w:r>
      <w:r w:rsidR="00544C75">
        <w:rPr>
          <w:rFonts w:ascii="Times New Roman" w:hAnsi="Times New Roman"/>
          <w:sz w:val="24"/>
        </w:rPr>
        <w:t xml:space="preserve">ct design impacts such as </w:t>
      </w:r>
      <w:ins w:id="188" w:author="Steve Mazza" w:date="2013-06-05T09:19:00Z">
        <w:r w:rsidR="00377022">
          <w:rPr>
            <w:rFonts w:ascii="Times New Roman" w:hAnsi="Times New Roman"/>
            <w:sz w:val="24"/>
          </w:rPr>
          <w:t>size, weight, and power (</w:t>
        </w:r>
      </w:ins>
      <w:r w:rsidR="00544C75">
        <w:rPr>
          <w:rFonts w:ascii="Times New Roman" w:hAnsi="Times New Roman"/>
          <w:sz w:val="24"/>
        </w:rPr>
        <w:t>SWaP</w:t>
      </w:r>
      <w:ins w:id="189" w:author="Steve Mazza" w:date="2013-06-05T09:19:00Z">
        <w:r w:rsidR="00377022">
          <w:rPr>
            <w:rFonts w:ascii="Times New Roman" w:hAnsi="Times New Roman"/>
            <w:sz w:val="24"/>
          </w:rPr>
          <w:t>)</w:t>
        </w:r>
      </w:ins>
      <w:r w:rsidR="00544C75">
        <w:rPr>
          <w:rFonts w:ascii="Times New Roman" w:hAnsi="Times New Roman"/>
          <w:sz w:val="24"/>
        </w:rPr>
        <w:t>.</w:t>
      </w:r>
    </w:p>
    <w:p w:rsidR="0046783D" w:rsidRPr="00544C75" w:rsidRDefault="0046783D" w:rsidP="00544C75">
      <w:pPr>
        <w:pStyle w:val="WorksCitedPageTitle"/>
        <w:spacing w:before="120"/>
        <w:ind w:firstLine="720"/>
        <w:jc w:val="left"/>
        <w:rPr>
          <w:rFonts w:ascii="Times New Roman" w:hAnsi="Times New Roman"/>
          <w:b/>
          <w:sz w:val="24"/>
        </w:rPr>
      </w:pPr>
      <w:r w:rsidRPr="00544C75">
        <w:rPr>
          <w:rFonts w:ascii="Times New Roman" w:hAnsi="Times New Roman"/>
          <w:b/>
          <w:sz w:val="24"/>
        </w:rPr>
        <w:lastRenderedPageBreak/>
        <w:t>Works Cited</w:t>
      </w:r>
    </w:p>
    <w:p w:rsidR="00246FD4" w:rsidRPr="0089646C" w:rsidRDefault="00246FD4" w:rsidP="00544C75">
      <w:pPr>
        <w:pStyle w:val="Workcited"/>
        <w:spacing w:before="120"/>
        <w:ind w:left="720" w:hanging="630"/>
        <w:rPr>
          <w:rFonts w:ascii="Times New Roman" w:hAnsi="Times New Roman"/>
          <w:sz w:val="24"/>
        </w:rPr>
      </w:pPr>
      <w:r w:rsidRPr="0089646C">
        <w:rPr>
          <w:rFonts w:ascii="Times New Roman" w:hAnsi="Times New Roman"/>
          <w:sz w:val="24"/>
        </w:rPr>
        <w:t xml:space="preserve">Kinnevan, David. </w:t>
      </w:r>
      <w:r w:rsidR="00931183" w:rsidRPr="0089646C">
        <w:rPr>
          <w:rFonts w:ascii="Times New Roman" w:hAnsi="Times New Roman"/>
          <w:sz w:val="24"/>
        </w:rPr>
        <w:t xml:space="preserve">2011. </w:t>
      </w:r>
      <w:r w:rsidR="00544C75" w:rsidRPr="00931183">
        <w:rPr>
          <w:rFonts w:ascii="Times New Roman" w:hAnsi="Times New Roman"/>
          <w:sz w:val="24"/>
        </w:rPr>
        <w:t>Analysis of Policy and Guidance Regarding Sustainability</w:t>
      </w:r>
      <w:r w:rsidR="00544C75">
        <w:rPr>
          <w:rFonts w:ascii="Times New Roman" w:hAnsi="Times New Roman"/>
          <w:sz w:val="24"/>
        </w:rPr>
        <w:t xml:space="preserve">, </w:t>
      </w:r>
      <w:r w:rsidRPr="0089646C">
        <w:rPr>
          <w:rFonts w:ascii="Times New Roman" w:hAnsi="Times New Roman"/>
          <w:sz w:val="24"/>
        </w:rPr>
        <w:t xml:space="preserve">Arlington: Army Environmental Policy Institute, </w:t>
      </w:r>
    </w:p>
    <w:p w:rsidR="00246FD4" w:rsidRPr="0089646C" w:rsidRDefault="00246FD4" w:rsidP="00544C75">
      <w:pPr>
        <w:pStyle w:val="Workcited"/>
        <w:spacing w:before="120"/>
        <w:ind w:left="720" w:hanging="630"/>
        <w:rPr>
          <w:rFonts w:ascii="Times New Roman" w:hAnsi="Times New Roman"/>
          <w:sz w:val="24"/>
        </w:rPr>
      </w:pPr>
      <w:r w:rsidRPr="0089646C">
        <w:rPr>
          <w:rFonts w:ascii="Times New Roman" w:hAnsi="Times New Roman"/>
          <w:sz w:val="24"/>
        </w:rPr>
        <w:t xml:space="preserve">Baer, Scott. </w:t>
      </w:r>
      <w:r w:rsidR="00C03CA2" w:rsidRPr="0089646C">
        <w:rPr>
          <w:rFonts w:ascii="Times New Roman" w:hAnsi="Times New Roman"/>
          <w:sz w:val="24"/>
        </w:rPr>
        <w:t xml:space="preserve">2010. </w:t>
      </w:r>
      <w:r w:rsidR="00931183">
        <w:rPr>
          <w:rFonts w:ascii="Times New Roman" w:hAnsi="Times New Roman"/>
          <w:sz w:val="24"/>
        </w:rPr>
        <w:t xml:space="preserve">Operational Energy Metrics: </w:t>
      </w:r>
      <w:r w:rsidR="00931183" w:rsidRPr="00931183">
        <w:rPr>
          <w:rFonts w:ascii="Times New Roman" w:hAnsi="Times New Roman"/>
          <w:sz w:val="24"/>
        </w:rPr>
        <w:t>Increasing Flexibility While Reducing Vulnerability</w:t>
      </w:r>
      <w:r w:rsidR="00931183">
        <w:rPr>
          <w:rFonts w:ascii="Times New Roman" w:hAnsi="Times New Roman"/>
          <w:sz w:val="24"/>
        </w:rPr>
        <w:t xml:space="preserve">, </w:t>
      </w:r>
      <w:r w:rsidRPr="0089646C">
        <w:rPr>
          <w:rFonts w:ascii="Times New Roman" w:hAnsi="Times New Roman"/>
          <w:sz w:val="24"/>
        </w:rPr>
        <w:t>Carlisle</w:t>
      </w:r>
      <w:r w:rsidR="00C03CA2">
        <w:rPr>
          <w:rFonts w:ascii="Times New Roman" w:hAnsi="Times New Roman"/>
          <w:sz w:val="24"/>
        </w:rPr>
        <w:t xml:space="preserve"> Barracks: US Army War College</w:t>
      </w:r>
    </w:p>
    <w:p w:rsidR="00246FD4" w:rsidRPr="0089646C" w:rsidRDefault="00C03CA2" w:rsidP="00544C75">
      <w:pPr>
        <w:pStyle w:val="Workcited"/>
        <w:spacing w:before="120"/>
        <w:ind w:left="720" w:hanging="630"/>
        <w:rPr>
          <w:rFonts w:ascii="Times New Roman" w:hAnsi="Times New Roman"/>
          <w:sz w:val="24"/>
        </w:rPr>
      </w:pPr>
      <w:r w:rsidRPr="0089646C">
        <w:rPr>
          <w:rFonts w:ascii="Times New Roman" w:hAnsi="Times New Roman"/>
          <w:sz w:val="24"/>
        </w:rPr>
        <w:t>Department of Defense</w:t>
      </w:r>
      <w:r>
        <w:rPr>
          <w:rFonts w:ascii="Times New Roman" w:hAnsi="Times New Roman"/>
          <w:sz w:val="24"/>
        </w:rPr>
        <w:t>.</w:t>
      </w:r>
      <w:r w:rsidRPr="0089646C">
        <w:rPr>
          <w:rFonts w:ascii="Times New Roman" w:hAnsi="Times New Roman"/>
          <w:sz w:val="24"/>
        </w:rPr>
        <w:t xml:space="preserve"> 2010</w:t>
      </w:r>
      <w:r>
        <w:rPr>
          <w:rFonts w:ascii="Times New Roman" w:hAnsi="Times New Roman"/>
          <w:sz w:val="24"/>
        </w:rPr>
        <w:t>.</w:t>
      </w:r>
      <w:r w:rsidRPr="0089646C">
        <w:rPr>
          <w:rFonts w:ascii="Times New Roman" w:hAnsi="Times New Roman"/>
          <w:sz w:val="24"/>
        </w:rPr>
        <w:t xml:space="preserve"> </w:t>
      </w:r>
      <w:r w:rsidR="00544C75" w:rsidRPr="00544C75">
        <w:rPr>
          <w:rFonts w:ascii="Times New Roman" w:hAnsi="Times New Roman"/>
          <w:sz w:val="24"/>
        </w:rPr>
        <w:t>Energy for the Warfighter: Operational Energy Strategy</w:t>
      </w:r>
    </w:p>
    <w:p w:rsidR="00931183" w:rsidRPr="00931183" w:rsidRDefault="00931183" w:rsidP="00544C75">
      <w:pPr>
        <w:spacing w:before="120" w:line="360" w:lineRule="auto"/>
        <w:rPr>
          <w:rFonts w:ascii="Times New Roman" w:hAnsi="Times New Roman"/>
          <w:sz w:val="24"/>
        </w:rPr>
      </w:pPr>
      <w:r>
        <w:rPr>
          <w:rFonts w:ascii="Times New Roman" w:hAnsi="Times New Roman"/>
          <w:sz w:val="24"/>
        </w:rPr>
        <w:t xml:space="preserve">Hammack, Katherine. </w:t>
      </w:r>
      <w:r w:rsidRPr="0089646C">
        <w:rPr>
          <w:rFonts w:ascii="Times New Roman" w:hAnsi="Times New Roman"/>
          <w:sz w:val="24"/>
        </w:rPr>
        <w:t>2</w:t>
      </w:r>
      <w:r w:rsidRPr="00841E3A">
        <w:rPr>
          <w:rFonts w:ascii="Times New Roman" w:hAnsi="Times New Roman"/>
          <w:sz w:val="24"/>
        </w:rPr>
        <w:t>012</w:t>
      </w:r>
      <w:r>
        <w:rPr>
          <w:rFonts w:ascii="Times New Roman" w:hAnsi="Times New Roman"/>
          <w:sz w:val="24"/>
        </w:rPr>
        <w:t>. The Value of Energy Security from the Battlefield t</w:t>
      </w:r>
      <w:r w:rsidRPr="00931183">
        <w:rPr>
          <w:rFonts w:ascii="Times New Roman" w:hAnsi="Times New Roman"/>
          <w:sz w:val="24"/>
        </w:rPr>
        <w:t>o the Base</w:t>
      </w:r>
      <w:r w:rsidR="00544C75">
        <w:rPr>
          <w:rFonts w:ascii="Times New Roman" w:hAnsi="Times New Roman"/>
          <w:sz w:val="24"/>
        </w:rPr>
        <w:t>,</w:t>
      </w:r>
      <w:r w:rsidRPr="00931183">
        <w:rPr>
          <w:rFonts w:ascii="Times New Roman" w:hAnsi="Times New Roman"/>
          <w:sz w:val="24"/>
        </w:rPr>
        <w:t xml:space="preserve"> </w:t>
      </w:r>
      <w:r>
        <w:rPr>
          <w:rFonts w:ascii="Times New Roman" w:hAnsi="Times New Roman"/>
          <w:sz w:val="24"/>
        </w:rPr>
        <w:t>U.S. Army.</w:t>
      </w:r>
    </w:p>
    <w:p w:rsidR="004F1186" w:rsidRPr="00841E3A" w:rsidRDefault="004F1186" w:rsidP="00A3174B">
      <w:pPr>
        <w:pStyle w:val="Workcited"/>
        <w:spacing w:before="120"/>
        <w:ind w:left="720" w:hanging="630"/>
        <w:jc w:val="both"/>
        <w:rPr>
          <w:rFonts w:ascii="Times New Roman" w:hAnsi="Times New Roman"/>
          <w:sz w:val="24"/>
        </w:rPr>
      </w:pPr>
    </w:p>
    <w:p w:rsidR="00A3174B" w:rsidRPr="00841E3A" w:rsidRDefault="00A3174B">
      <w:pPr>
        <w:pStyle w:val="Workcited"/>
        <w:spacing w:before="120"/>
        <w:ind w:left="720" w:hanging="630"/>
        <w:jc w:val="both"/>
        <w:rPr>
          <w:rFonts w:ascii="Times New Roman" w:hAnsi="Times New Roman"/>
          <w:sz w:val="24"/>
        </w:rPr>
      </w:pPr>
    </w:p>
    <w:sectPr w:rsidR="00A3174B" w:rsidRPr="00841E3A" w:rsidSect="00462FB1">
      <w:headerReference w:type="default" r:id="rId15"/>
      <w:headerReference w:type="first" r:id="rId1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teve Mazza" w:date="2013-06-05T08:35:00Z" w:initials="SM">
    <w:p w:rsidR="00AE1B51" w:rsidRDefault="00AE1B51">
      <w:pPr>
        <w:pStyle w:val="CommentText"/>
      </w:pPr>
      <w:r>
        <w:rPr>
          <w:rStyle w:val="CommentReference"/>
        </w:rPr>
        <w:annotationRef/>
      </w:r>
      <w:r>
        <w:t>Not sure if we’re being held to citations.</w:t>
      </w:r>
    </w:p>
  </w:comment>
  <w:comment w:id="10" w:author="Steve Mazza" w:date="2013-06-05T08:35:00Z" w:initials="SM">
    <w:p w:rsidR="00AE1B51" w:rsidRDefault="00AE1B51">
      <w:pPr>
        <w:pStyle w:val="CommentText"/>
      </w:pPr>
      <w:r>
        <w:rPr>
          <w:rStyle w:val="CommentReference"/>
        </w:rPr>
        <w:annotationRef/>
      </w:r>
      <w:r>
        <w:t>Of energy?</w:t>
      </w:r>
    </w:p>
  </w:comment>
  <w:comment w:id="62" w:author="Steve Mazza" w:date="2013-06-05T08:35:00Z" w:initials="SM">
    <w:p w:rsidR="00312C09" w:rsidRDefault="00312C09">
      <w:pPr>
        <w:pStyle w:val="CommentText"/>
      </w:pPr>
      <w:r>
        <w:rPr>
          <w:rStyle w:val="CommentReference"/>
        </w:rPr>
        <w:annotationRef/>
      </w:r>
      <w:r>
        <w:t>This is a tall claim.</w:t>
      </w:r>
    </w:p>
  </w:comment>
  <w:comment w:id="83" w:author="Steve Mazza" w:date="2013-06-05T08:35:00Z" w:initials="SM">
    <w:p w:rsidR="007939B0" w:rsidRDefault="007939B0">
      <w:pPr>
        <w:pStyle w:val="CommentText"/>
      </w:pPr>
      <w:r>
        <w:rPr>
          <w:rStyle w:val="CommentReference"/>
        </w:rPr>
        <w:annotationRef/>
      </w:r>
      <w:r>
        <w:t>I assume we mean, “specifically,” vs., “for example.”</w:t>
      </w:r>
    </w:p>
  </w:comment>
  <w:comment w:id="121" w:author="Steve Mazza" w:date="2013-06-05T08:50:00Z" w:initials="SM">
    <w:p w:rsidR="00435815" w:rsidRDefault="00435815">
      <w:pPr>
        <w:pStyle w:val="CommentText"/>
      </w:pPr>
      <w:r>
        <w:rPr>
          <w:rStyle w:val="CommentReference"/>
        </w:rPr>
        <w:annotationRef/>
      </w:r>
      <w:r>
        <w:t>Honestly</w:t>
      </w:r>
      <w:r w:rsidR="008630D0">
        <w:t>, I don’t know who the hell this is.  Do we mean, JPEO CBD?</w:t>
      </w:r>
    </w:p>
  </w:comment>
  <w:comment w:id="164" w:author="Steve Mazza" w:date="2013-06-05T09:09:00Z" w:initials="SM">
    <w:p w:rsidR="00771CDB" w:rsidRDefault="00771CDB">
      <w:pPr>
        <w:pStyle w:val="CommentText"/>
      </w:pPr>
      <w:r>
        <w:rPr>
          <w:rStyle w:val="CommentReference"/>
        </w:rPr>
        <w:annotationRef/>
      </w:r>
      <w:r>
        <w:t>Indeterminate?</w:t>
      </w:r>
    </w:p>
  </w:comment>
  <w:comment w:id="165" w:author="Steve Mazza" w:date="2013-06-05T09:10:00Z" w:initials="SM">
    <w:p w:rsidR="00771CDB" w:rsidRDefault="00771CDB">
      <w:pPr>
        <w:pStyle w:val="CommentText"/>
      </w:pPr>
      <w:r>
        <w:rPr>
          <w:rStyle w:val="CommentReference"/>
        </w:rPr>
        <w:annotationRef/>
      </w:r>
      <w:r>
        <w:t>Is this a quote?</w:t>
      </w:r>
    </w:p>
  </w:comment>
  <w:comment w:id="170" w:author="Steve Mazza" w:date="2013-06-05T09:11:00Z" w:initials="SM">
    <w:p w:rsidR="00E924F5" w:rsidRDefault="00E924F5">
      <w:pPr>
        <w:pStyle w:val="CommentText"/>
      </w:pPr>
      <w:r>
        <w:rPr>
          <w:rStyle w:val="CommentReference"/>
        </w:rPr>
        <w:annotationRef/>
      </w:r>
      <w:r>
        <w:t>Is this a quote?</w:t>
      </w:r>
    </w:p>
  </w:comment>
  <w:comment w:id="187" w:author="Steve Mazza" w:date="2013-06-05T09:18:00Z" w:initials="SM">
    <w:p w:rsidR="00377022" w:rsidRDefault="00377022">
      <w:pPr>
        <w:pStyle w:val="CommentText"/>
      </w:pPr>
      <w:r>
        <w:rPr>
          <w:rStyle w:val="CommentReference"/>
        </w:rPr>
        <w:annotationRef/>
      </w:r>
      <w:r>
        <w:t>Area of responsibility?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FEF" w:rsidRDefault="00812FEF">
      <w:r>
        <w:separator/>
      </w:r>
    </w:p>
  </w:endnote>
  <w:endnote w:type="continuationSeparator" w:id="0">
    <w:p w:rsidR="00812FEF" w:rsidRDefault="00812F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FEF" w:rsidRDefault="00812FEF">
      <w:r>
        <w:separator/>
      </w:r>
    </w:p>
  </w:footnote>
  <w:footnote w:type="continuationSeparator" w:id="0">
    <w:p w:rsidR="00812FEF" w:rsidRDefault="00812F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Pr="006D5026" w:rsidRDefault="007B2CAA" w:rsidP="005B2AB4">
    <w:pPr>
      <w:pStyle w:val="Header"/>
      <w:jc w:val="left"/>
    </w:pPr>
    <w:r>
      <w:t xml:space="preserve">Team One </w:t>
    </w:r>
    <w:r>
      <w:tab/>
    </w:r>
    <w:r>
      <w:tab/>
    </w:r>
    <w:r w:rsidR="00813D77">
      <w:fldChar w:fldCharType="begin"/>
    </w:r>
    <w:r>
      <w:instrText xml:space="preserve"> PAGE </w:instrText>
    </w:r>
    <w:r w:rsidR="00813D77">
      <w:fldChar w:fldCharType="separate"/>
    </w:r>
    <w:r w:rsidR="00377022">
      <w:rPr>
        <w:noProof/>
      </w:rPr>
      <w:t>15</w:t>
    </w:r>
    <w:r w:rsidR="00813D77">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AA" w:rsidRDefault="007B2CAA" w:rsidP="00C64863">
    <w:pPr>
      <w:pStyle w:val="Header"/>
    </w:pPr>
    <w:r>
      <w:t>Student’s Last Name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E270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8C01476"/>
    <w:lvl w:ilvl="0">
      <w:start w:val="1"/>
      <w:numFmt w:val="decimal"/>
      <w:lvlText w:val="%1."/>
      <w:lvlJc w:val="left"/>
      <w:pPr>
        <w:tabs>
          <w:tab w:val="num" w:pos="1800"/>
        </w:tabs>
        <w:ind w:left="1800" w:hanging="360"/>
      </w:pPr>
    </w:lvl>
  </w:abstractNum>
  <w:abstractNum w:abstractNumId="2">
    <w:nsid w:val="FFFFFF7D"/>
    <w:multiLevelType w:val="singleLevel"/>
    <w:tmpl w:val="9E0A61FC"/>
    <w:lvl w:ilvl="0">
      <w:start w:val="1"/>
      <w:numFmt w:val="decimal"/>
      <w:lvlText w:val="%1."/>
      <w:lvlJc w:val="left"/>
      <w:pPr>
        <w:tabs>
          <w:tab w:val="num" w:pos="1440"/>
        </w:tabs>
        <w:ind w:left="1440" w:hanging="360"/>
      </w:pPr>
    </w:lvl>
  </w:abstractNum>
  <w:abstractNum w:abstractNumId="3">
    <w:nsid w:val="FFFFFF7E"/>
    <w:multiLevelType w:val="singleLevel"/>
    <w:tmpl w:val="C9600434"/>
    <w:lvl w:ilvl="0">
      <w:start w:val="1"/>
      <w:numFmt w:val="decimal"/>
      <w:lvlText w:val="%1."/>
      <w:lvlJc w:val="left"/>
      <w:pPr>
        <w:tabs>
          <w:tab w:val="num" w:pos="1080"/>
        </w:tabs>
        <w:ind w:left="1080" w:hanging="360"/>
      </w:pPr>
    </w:lvl>
  </w:abstractNum>
  <w:abstractNum w:abstractNumId="4">
    <w:nsid w:val="FFFFFF7F"/>
    <w:multiLevelType w:val="singleLevel"/>
    <w:tmpl w:val="3C52913A"/>
    <w:lvl w:ilvl="0">
      <w:start w:val="1"/>
      <w:numFmt w:val="decimal"/>
      <w:lvlText w:val="%1."/>
      <w:lvlJc w:val="left"/>
      <w:pPr>
        <w:tabs>
          <w:tab w:val="num" w:pos="720"/>
        </w:tabs>
        <w:ind w:left="720" w:hanging="360"/>
      </w:pPr>
    </w:lvl>
  </w:abstractNum>
  <w:abstractNum w:abstractNumId="5">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9276C8"/>
    <w:lvl w:ilvl="0">
      <w:start w:val="1"/>
      <w:numFmt w:val="decimal"/>
      <w:lvlText w:val="%1."/>
      <w:lvlJc w:val="left"/>
      <w:pPr>
        <w:tabs>
          <w:tab w:val="num" w:pos="360"/>
        </w:tabs>
        <w:ind w:left="360" w:hanging="360"/>
      </w:pPr>
    </w:lvl>
  </w:abstractNum>
  <w:abstractNum w:abstractNumId="10">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1">
    <w:nsid w:val="09F3524C"/>
    <w:multiLevelType w:val="hybridMultilevel"/>
    <w:tmpl w:val="0B52C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A0E11"/>
    <w:multiLevelType w:val="hybridMultilevel"/>
    <w:tmpl w:val="C9845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2DF131B8"/>
    <w:multiLevelType w:val="hybridMultilevel"/>
    <w:tmpl w:val="4AB46D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D058C7"/>
    <w:multiLevelType w:val="hybridMultilevel"/>
    <w:tmpl w:val="00147682"/>
    <w:lvl w:ilvl="0" w:tplc="BB16D33E">
      <w:start w:val="1"/>
      <w:numFmt w:val="bullet"/>
      <w:lvlText w:val="–"/>
      <w:lvlJc w:val="left"/>
      <w:pPr>
        <w:tabs>
          <w:tab w:val="num" w:pos="720"/>
        </w:tabs>
        <w:ind w:left="720" w:hanging="360"/>
      </w:pPr>
      <w:rPr>
        <w:rFonts w:ascii="Arial" w:hAnsi="Arial" w:hint="default"/>
      </w:rPr>
    </w:lvl>
    <w:lvl w:ilvl="1" w:tplc="B0703074">
      <w:start w:val="1"/>
      <w:numFmt w:val="bullet"/>
      <w:lvlText w:val="–"/>
      <w:lvlJc w:val="left"/>
      <w:pPr>
        <w:tabs>
          <w:tab w:val="num" w:pos="1440"/>
        </w:tabs>
        <w:ind w:left="1440" w:hanging="360"/>
      </w:pPr>
      <w:rPr>
        <w:rFonts w:ascii="Arial" w:hAnsi="Arial" w:hint="default"/>
      </w:rPr>
    </w:lvl>
    <w:lvl w:ilvl="2" w:tplc="5EFC3FF0" w:tentative="1">
      <w:start w:val="1"/>
      <w:numFmt w:val="bullet"/>
      <w:lvlText w:val="–"/>
      <w:lvlJc w:val="left"/>
      <w:pPr>
        <w:tabs>
          <w:tab w:val="num" w:pos="2160"/>
        </w:tabs>
        <w:ind w:left="2160" w:hanging="360"/>
      </w:pPr>
      <w:rPr>
        <w:rFonts w:ascii="Arial" w:hAnsi="Arial" w:hint="default"/>
      </w:rPr>
    </w:lvl>
    <w:lvl w:ilvl="3" w:tplc="395E3320" w:tentative="1">
      <w:start w:val="1"/>
      <w:numFmt w:val="bullet"/>
      <w:lvlText w:val="–"/>
      <w:lvlJc w:val="left"/>
      <w:pPr>
        <w:tabs>
          <w:tab w:val="num" w:pos="2880"/>
        </w:tabs>
        <w:ind w:left="2880" w:hanging="360"/>
      </w:pPr>
      <w:rPr>
        <w:rFonts w:ascii="Arial" w:hAnsi="Arial" w:hint="default"/>
      </w:rPr>
    </w:lvl>
    <w:lvl w:ilvl="4" w:tplc="A23A36EE" w:tentative="1">
      <w:start w:val="1"/>
      <w:numFmt w:val="bullet"/>
      <w:lvlText w:val="–"/>
      <w:lvlJc w:val="left"/>
      <w:pPr>
        <w:tabs>
          <w:tab w:val="num" w:pos="3600"/>
        </w:tabs>
        <w:ind w:left="3600" w:hanging="360"/>
      </w:pPr>
      <w:rPr>
        <w:rFonts w:ascii="Arial" w:hAnsi="Arial" w:hint="default"/>
      </w:rPr>
    </w:lvl>
    <w:lvl w:ilvl="5" w:tplc="D9DA337A" w:tentative="1">
      <w:start w:val="1"/>
      <w:numFmt w:val="bullet"/>
      <w:lvlText w:val="–"/>
      <w:lvlJc w:val="left"/>
      <w:pPr>
        <w:tabs>
          <w:tab w:val="num" w:pos="4320"/>
        </w:tabs>
        <w:ind w:left="4320" w:hanging="360"/>
      </w:pPr>
      <w:rPr>
        <w:rFonts w:ascii="Arial" w:hAnsi="Arial" w:hint="default"/>
      </w:rPr>
    </w:lvl>
    <w:lvl w:ilvl="6" w:tplc="5EEAA4E0" w:tentative="1">
      <w:start w:val="1"/>
      <w:numFmt w:val="bullet"/>
      <w:lvlText w:val="–"/>
      <w:lvlJc w:val="left"/>
      <w:pPr>
        <w:tabs>
          <w:tab w:val="num" w:pos="5040"/>
        </w:tabs>
        <w:ind w:left="5040" w:hanging="360"/>
      </w:pPr>
      <w:rPr>
        <w:rFonts w:ascii="Arial" w:hAnsi="Arial" w:hint="default"/>
      </w:rPr>
    </w:lvl>
    <w:lvl w:ilvl="7" w:tplc="C1A8CF80" w:tentative="1">
      <w:start w:val="1"/>
      <w:numFmt w:val="bullet"/>
      <w:lvlText w:val="–"/>
      <w:lvlJc w:val="left"/>
      <w:pPr>
        <w:tabs>
          <w:tab w:val="num" w:pos="5760"/>
        </w:tabs>
        <w:ind w:left="5760" w:hanging="360"/>
      </w:pPr>
      <w:rPr>
        <w:rFonts w:ascii="Arial" w:hAnsi="Arial" w:hint="default"/>
      </w:rPr>
    </w:lvl>
    <w:lvl w:ilvl="8" w:tplc="0D56E1E8" w:tentative="1">
      <w:start w:val="1"/>
      <w:numFmt w:val="bullet"/>
      <w:lvlText w:val="–"/>
      <w:lvlJc w:val="left"/>
      <w:pPr>
        <w:tabs>
          <w:tab w:val="num" w:pos="6480"/>
        </w:tabs>
        <w:ind w:left="6480" w:hanging="360"/>
      </w:pPr>
      <w:rPr>
        <w:rFonts w:ascii="Arial" w:hAnsi="Arial" w:hint="default"/>
      </w:rPr>
    </w:lvl>
  </w:abstractNum>
  <w:abstractNum w:abstractNumId="16">
    <w:nsid w:val="37E211C0"/>
    <w:multiLevelType w:val="hybridMultilevel"/>
    <w:tmpl w:val="5B02E3E8"/>
    <w:lvl w:ilvl="0" w:tplc="BB4A93B4">
      <w:start w:val="1"/>
      <w:numFmt w:val="bullet"/>
      <w:lvlText w:val="–"/>
      <w:lvlJc w:val="left"/>
      <w:pPr>
        <w:tabs>
          <w:tab w:val="num" w:pos="720"/>
        </w:tabs>
        <w:ind w:left="720" w:hanging="360"/>
      </w:pPr>
      <w:rPr>
        <w:rFonts w:ascii="Arial" w:hAnsi="Arial" w:hint="default"/>
      </w:rPr>
    </w:lvl>
    <w:lvl w:ilvl="1" w:tplc="D7A6B1A4">
      <w:start w:val="1"/>
      <w:numFmt w:val="bullet"/>
      <w:lvlText w:val="–"/>
      <w:lvlJc w:val="left"/>
      <w:pPr>
        <w:tabs>
          <w:tab w:val="num" w:pos="1440"/>
        </w:tabs>
        <w:ind w:left="1440" w:hanging="360"/>
      </w:pPr>
      <w:rPr>
        <w:rFonts w:ascii="Arial" w:hAnsi="Arial" w:hint="default"/>
      </w:rPr>
    </w:lvl>
    <w:lvl w:ilvl="2" w:tplc="8DC090B6" w:tentative="1">
      <w:start w:val="1"/>
      <w:numFmt w:val="bullet"/>
      <w:lvlText w:val="–"/>
      <w:lvlJc w:val="left"/>
      <w:pPr>
        <w:tabs>
          <w:tab w:val="num" w:pos="2160"/>
        </w:tabs>
        <w:ind w:left="2160" w:hanging="360"/>
      </w:pPr>
      <w:rPr>
        <w:rFonts w:ascii="Arial" w:hAnsi="Arial" w:hint="default"/>
      </w:rPr>
    </w:lvl>
    <w:lvl w:ilvl="3" w:tplc="1166E036" w:tentative="1">
      <w:start w:val="1"/>
      <w:numFmt w:val="bullet"/>
      <w:lvlText w:val="–"/>
      <w:lvlJc w:val="left"/>
      <w:pPr>
        <w:tabs>
          <w:tab w:val="num" w:pos="2880"/>
        </w:tabs>
        <w:ind w:left="2880" w:hanging="360"/>
      </w:pPr>
      <w:rPr>
        <w:rFonts w:ascii="Arial" w:hAnsi="Arial" w:hint="default"/>
      </w:rPr>
    </w:lvl>
    <w:lvl w:ilvl="4" w:tplc="3438C3E6" w:tentative="1">
      <w:start w:val="1"/>
      <w:numFmt w:val="bullet"/>
      <w:lvlText w:val="–"/>
      <w:lvlJc w:val="left"/>
      <w:pPr>
        <w:tabs>
          <w:tab w:val="num" w:pos="3600"/>
        </w:tabs>
        <w:ind w:left="3600" w:hanging="360"/>
      </w:pPr>
      <w:rPr>
        <w:rFonts w:ascii="Arial" w:hAnsi="Arial" w:hint="default"/>
      </w:rPr>
    </w:lvl>
    <w:lvl w:ilvl="5" w:tplc="D662EABC" w:tentative="1">
      <w:start w:val="1"/>
      <w:numFmt w:val="bullet"/>
      <w:lvlText w:val="–"/>
      <w:lvlJc w:val="left"/>
      <w:pPr>
        <w:tabs>
          <w:tab w:val="num" w:pos="4320"/>
        </w:tabs>
        <w:ind w:left="4320" w:hanging="360"/>
      </w:pPr>
      <w:rPr>
        <w:rFonts w:ascii="Arial" w:hAnsi="Arial" w:hint="default"/>
      </w:rPr>
    </w:lvl>
    <w:lvl w:ilvl="6" w:tplc="C48267DE" w:tentative="1">
      <w:start w:val="1"/>
      <w:numFmt w:val="bullet"/>
      <w:lvlText w:val="–"/>
      <w:lvlJc w:val="left"/>
      <w:pPr>
        <w:tabs>
          <w:tab w:val="num" w:pos="5040"/>
        </w:tabs>
        <w:ind w:left="5040" w:hanging="360"/>
      </w:pPr>
      <w:rPr>
        <w:rFonts w:ascii="Arial" w:hAnsi="Arial" w:hint="default"/>
      </w:rPr>
    </w:lvl>
    <w:lvl w:ilvl="7" w:tplc="311AFCA4" w:tentative="1">
      <w:start w:val="1"/>
      <w:numFmt w:val="bullet"/>
      <w:lvlText w:val="–"/>
      <w:lvlJc w:val="left"/>
      <w:pPr>
        <w:tabs>
          <w:tab w:val="num" w:pos="5760"/>
        </w:tabs>
        <w:ind w:left="5760" w:hanging="360"/>
      </w:pPr>
      <w:rPr>
        <w:rFonts w:ascii="Arial" w:hAnsi="Arial" w:hint="default"/>
      </w:rPr>
    </w:lvl>
    <w:lvl w:ilvl="8" w:tplc="CD6C4A70" w:tentative="1">
      <w:start w:val="1"/>
      <w:numFmt w:val="bullet"/>
      <w:lvlText w:val="–"/>
      <w:lvlJc w:val="left"/>
      <w:pPr>
        <w:tabs>
          <w:tab w:val="num" w:pos="6480"/>
        </w:tabs>
        <w:ind w:left="6480" w:hanging="360"/>
      </w:pPr>
      <w:rPr>
        <w:rFonts w:ascii="Arial" w:hAnsi="Arial" w:hint="default"/>
      </w:rPr>
    </w:lvl>
  </w:abstractNum>
  <w:abstractNum w:abstractNumId="17">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8FE79B5"/>
    <w:multiLevelType w:val="hybridMultilevel"/>
    <w:tmpl w:val="2AD0E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EA47CC"/>
    <w:multiLevelType w:val="hybridMultilevel"/>
    <w:tmpl w:val="E2B26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45A2"/>
    <w:multiLevelType w:val="hybridMultilevel"/>
    <w:tmpl w:val="44F60330"/>
    <w:lvl w:ilvl="0" w:tplc="A68A8EA8">
      <w:start w:val="1"/>
      <w:numFmt w:val="bullet"/>
      <w:lvlText w:val="–"/>
      <w:lvlJc w:val="left"/>
      <w:pPr>
        <w:tabs>
          <w:tab w:val="num" w:pos="720"/>
        </w:tabs>
        <w:ind w:left="720" w:hanging="360"/>
      </w:pPr>
      <w:rPr>
        <w:rFonts w:ascii="Arial" w:hAnsi="Arial" w:hint="default"/>
      </w:rPr>
    </w:lvl>
    <w:lvl w:ilvl="1" w:tplc="4AA8959C">
      <w:start w:val="1"/>
      <w:numFmt w:val="bullet"/>
      <w:lvlText w:val="–"/>
      <w:lvlJc w:val="left"/>
      <w:pPr>
        <w:tabs>
          <w:tab w:val="num" w:pos="1440"/>
        </w:tabs>
        <w:ind w:left="1440" w:hanging="360"/>
      </w:pPr>
      <w:rPr>
        <w:rFonts w:ascii="Arial" w:hAnsi="Arial" w:hint="default"/>
      </w:rPr>
    </w:lvl>
    <w:lvl w:ilvl="2" w:tplc="1AD6F5CC" w:tentative="1">
      <w:start w:val="1"/>
      <w:numFmt w:val="bullet"/>
      <w:lvlText w:val="–"/>
      <w:lvlJc w:val="left"/>
      <w:pPr>
        <w:tabs>
          <w:tab w:val="num" w:pos="2160"/>
        </w:tabs>
        <w:ind w:left="2160" w:hanging="360"/>
      </w:pPr>
      <w:rPr>
        <w:rFonts w:ascii="Arial" w:hAnsi="Arial" w:hint="default"/>
      </w:rPr>
    </w:lvl>
    <w:lvl w:ilvl="3" w:tplc="474A6D68" w:tentative="1">
      <w:start w:val="1"/>
      <w:numFmt w:val="bullet"/>
      <w:lvlText w:val="–"/>
      <w:lvlJc w:val="left"/>
      <w:pPr>
        <w:tabs>
          <w:tab w:val="num" w:pos="2880"/>
        </w:tabs>
        <w:ind w:left="2880" w:hanging="360"/>
      </w:pPr>
      <w:rPr>
        <w:rFonts w:ascii="Arial" w:hAnsi="Arial" w:hint="default"/>
      </w:rPr>
    </w:lvl>
    <w:lvl w:ilvl="4" w:tplc="CAD61FB8" w:tentative="1">
      <w:start w:val="1"/>
      <w:numFmt w:val="bullet"/>
      <w:lvlText w:val="–"/>
      <w:lvlJc w:val="left"/>
      <w:pPr>
        <w:tabs>
          <w:tab w:val="num" w:pos="3600"/>
        </w:tabs>
        <w:ind w:left="3600" w:hanging="360"/>
      </w:pPr>
      <w:rPr>
        <w:rFonts w:ascii="Arial" w:hAnsi="Arial" w:hint="default"/>
      </w:rPr>
    </w:lvl>
    <w:lvl w:ilvl="5" w:tplc="39C484F8" w:tentative="1">
      <w:start w:val="1"/>
      <w:numFmt w:val="bullet"/>
      <w:lvlText w:val="–"/>
      <w:lvlJc w:val="left"/>
      <w:pPr>
        <w:tabs>
          <w:tab w:val="num" w:pos="4320"/>
        </w:tabs>
        <w:ind w:left="4320" w:hanging="360"/>
      </w:pPr>
      <w:rPr>
        <w:rFonts w:ascii="Arial" w:hAnsi="Arial" w:hint="default"/>
      </w:rPr>
    </w:lvl>
    <w:lvl w:ilvl="6" w:tplc="9D80CACE" w:tentative="1">
      <w:start w:val="1"/>
      <w:numFmt w:val="bullet"/>
      <w:lvlText w:val="–"/>
      <w:lvlJc w:val="left"/>
      <w:pPr>
        <w:tabs>
          <w:tab w:val="num" w:pos="5040"/>
        </w:tabs>
        <w:ind w:left="5040" w:hanging="360"/>
      </w:pPr>
      <w:rPr>
        <w:rFonts w:ascii="Arial" w:hAnsi="Arial" w:hint="default"/>
      </w:rPr>
    </w:lvl>
    <w:lvl w:ilvl="7" w:tplc="BA389D9C" w:tentative="1">
      <w:start w:val="1"/>
      <w:numFmt w:val="bullet"/>
      <w:lvlText w:val="–"/>
      <w:lvlJc w:val="left"/>
      <w:pPr>
        <w:tabs>
          <w:tab w:val="num" w:pos="5760"/>
        </w:tabs>
        <w:ind w:left="5760" w:hanging="360"/>
      </w:pPr>
      <w:rPr>
        <w:rFonts w:ascii="Arial" w:hAnsi="Arial" w:hint="default"/>
      </w:rPr>
    </w:lvl>
    <w:lvl w:ilvl="8" w:tplc="E662D23A" w:tentative="1">
      <w:start w:val="1"/>
      <w:numFmt w:val="bullet"/>
      <w:lvlText w:val="–"/>
      <w:lvlJc w:val="left"/>
      <w:pPr>
        <w:tabs>
          <w:tab w:val="num" w:pos="6480"/>
        </w:tabs>
        <w:ind w:left="6480" w:hanging="360"/>
      </w:pPr>
      <w:rPr>
        <w:rFonts w:ascii="Arial" w:hAnsi="Arial" w:hint="default"/>
      </w:rPr>
    </w:lvl>
  </w:abstractNum>
  <w:abstractNum w:abstractNumId="21">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2">
    <w:nsid w:val="5C405B27"/>
    <w:multiLevelType w:val="hybridMultilevel"/>
    <w:tmpl w:val="77C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1521E6"/>
    <w:multiLevelType w:val="hybridMultilevel"/>
    <w:tmpl w:val="9D460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0A310F"/>
    <w:multiLevelType w:val="hybridMultilevel"/>
    <w:tmpl w:val="8632B2C4"/>
    <w:lvl w:ilvl="0" w:tplc="BD80469E">
      <w:start w:val="1"/>
      <w:numFmt w:val="bullet"/>
      <w:lvlText w:val="•"/>
      <w:lvlJc w:val="left"/>
      <w:pPr>
        <w:tabs>
          <w:tab w:val="num" w:pos="720"/>
        </w:tabs>
        <w:ind w:left="720" w:hanging="360"/>
      </w:pPr>
      <w:rPr>
        <w:rFonts w:ascii="Arial" w:hAnsi="Arial" w:hint="default"/>
      </w:rPr>
    </w:lvl>
    <w:lvl w:ilvl="1" w:tplc="A43039FA">
      <w:start w:val="1"/>
      <w:numFmt w:val="bullet"/>
      <w:lvlText w:val="•"/>
      <w:lvlJc w:val="left"/>
      <w:pPr>
        <w:tabs>
          <w:tab w:val="num" w:pos="1440"/>
        </w:tabs>
        <w:ind w:left="1440" w:hanging="360"/>
      </w:pPr>
      <w:rPr>
        <w:rFonts w:ascii="Arial" w:hAnsi="Arial" w:hint="default"/>
      </w:rPr>
    </w:lvl>
    <w:lvl w:ilvl="2" w:tplc="9D4868FE" w:tentative="1">
      <w:start w:val="1"/>
      <w:numFmt w:val="bullet"/>
      <w:lvlText w:val="•"/>
      <w:lvlJc w:val="left"/>
      <w:pPr>
        <w:tabs>
          <w:tab w:val="num" w:pos="2160"/>
        </w:tabs>
        <w:ind w:left="2160" w:hanging="360"/>
      </w:pPr>
      <w:rPr>
        <w:rFonts w:ascii="Arial" w:hAnsi="Arial" w:hint="default"/>
      </w:rPr>
    </w:lvl>
    <w:lvl w:ilvl="3" w:tplc="3C2855E4" w:tentative="1">
      <w:start w:val="1"/>
      <w:numFmt w:val="bullet"/>
      <w:lvlText w:val="•"/>
      <w:lvlJc w:val="left"/>
      <w:pPr>
        <w:tabs>
          <w:tab w:val="num" w:pos="2880"/>
        </w:tabs>
        <w:ind w:left="2880" w:hanging="360"/>
      </w:pPr>
      <w:rPr>
        <w:rFonts w:ascii="Arial" w:hAnsi="Arial" w:hint="default"/>
      </w:rPr>
    </w:lvl>
    <w:lvl w:ilvl="4" w:tplc="5DBA1E02" w:tentative="1">
      <w:start w:val="1"/>
      <w:numFmt w:val="bullet"/>
      <w:lvlText w:val="•"/>
      <w:lvlJc w:val="left"/>
      <w:pPr>
        <w:tabs>
          <w:tab w:val="num" w:pos="3600"/>
        </w:tabs>
        <w:ind w:left="3600" w:hanging="360"/>
      </w:pPr>
      <w:rPr>
        <w:rFonts w:ascii="Arial" w:hAnsi="Arial" w:hint="default"/>
      </w:rPr>
    </w:lvl>
    <w:lvl w:ilvl="5" w:tplc="A9C8D776" w:tentative="1">
      <w:start w:val="1"/>
      <w:numFmt w:val="bullet"/>
      <w:lvlText w:val="•"/>
      <w:lvlJc w:val="left"/>
      <w:pPr>
        <w:tabs>
          <w:tab w:val="num" w:pos="4320"/>
        </w:tabs>
        <w:ind w:left="4320" w:hanging="360"/>
      </w:pPr>
      <w:rPr>
        <w:rFonts w:ascii="Arial" w:hAnsi="Arial" w:hint="default"/>
      </w:rPr>
    </w:lvl>
    <w:lvl w:ilvl="6" w:tplc="7FAC8A30" w:tentative="1">
      <w:start w:val="1"/>
      <w:numFmt w:val="bullet"/>
      <w:lvlText w:val="•"/>
      <w:lvlJc w:val="left"/>
      <w:pPr>
        <w:tabs>
          <w:tab w:val="num" w:pos="5040"/>
        </w:tabs>
        <w:ind w:left="5040" w:hanging="360"/>
      </w:pPr>
      <w:rPr>
        <w:rFonts w:ascii="Arial" w:hAnsi="Arial" w:hint="default"/>
      </w:rPr>
    </w:lvl>
    <w:lvl w:ilvl="7" w:tplc="F0C20554" w:tentative="1">
      <w:start w:val="1"/>
      <w:numFmt w:val="bullet"/>
      <w:lvlText w:val="•"/>
      <w:lvlJc w:val="left"/>
      <w:pPr>
        <w:tabs>
          <w:tab w:val="num" w:pos="5760"/>
        </w:tabs>
        <w:ind w:left="5760" w:hanging="360"/>
      </w:pPr>
      <w:rPr>
        <w:rFonts w:ascii="Arial" w:hAnsi="Arial" w:hint="default"/>
      </w:rPr>
    </w:lvl>
    <w:lvl w:ilvl="8" w:tplc="E822289C" w:tentative="1">
      <w:start w:val="1"/>
      <w:numFmt w:val="bullet"/>
      <w:lvlText w:val="•"/>
      <w:lvlJc w:val="left"/>
      <w:pPr>
        <w:tabs>
          <w:tab w:val="num" w:pos="6480"/>
        </w:tabs>
        <w:ind w:left="6480" w:hanging="360"/>
      </w:pPr>
      <w:rPr>
        <w:rFonts w:ascii="Arial" w:hAnsi="Arial" w:hint="default"/>
      </w:rPr>
    </w:lvl>
  </w:abstractNum>
  <w:abstractNum w:abstractNumId="26">
    <w:nsid w:val="7CF043CF"/>
    <w:multiLevelType w:val="hybridMultilevel"/>
    <w:tmpl w:val="65BEB2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1"/>
  </w:num>
  <w:num w:numId="14">
    <w:abstractNumId w:val="13"/>
  </w:num>
  <w:num w:numId="15">
    <w:abstractNumId w:val="19"/>
  </w:num>
  <w:num w:numId="16">
    <w:abstractNumId w:val="26"/>
  </w:num>
  <w:num w:numId="17">
    <w:abstractNumId w:val="11"/>
  </w:num>
  <w:num w:numId="18">
    <w:abstractNumId w:val="14"/>
  </w:num>
  <w:num w:numId="19">
    <w:abstractNumId w:val="0"/>
  </w:num>
  <w:num w:numId="20">
    <w:abstractNumId w:val="18"/>
  </w:num>
  <w:num w:numId="21">
    <w:abstractNumId w:val="16"/>
  </w:num>
  <w:num w:numId="22">
    <w:abstractNumId w:val="24"/>
  </w:num>
  <w:num w:numId="23">
    <w:abstractNumId w:val="15"/>
  </w:num>
  <w:num w:numId="24">
    <w:abstractNumId w:val="20"/>
  </w:num>
  <w:num w:numId="25">
    <w:abstractNumId w:val="12"/>
  </w:num>
  <w:num w:numId="26">
    <w:abstractNumId w:val="22"/>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attachedTemplate r:id="rId1"/>
  <w:stylePaneFormatFilter w:val="3F01"/>
  <w:trackRevisions/>
  <w:defaultTabStop w:val="720"/>
  <w:noPunctuationKerning/>
  <w:characterSpacingControl w:val="doNotCompress"/>
  <w:hdrShapeDefaults>
    <o:shapedefaults v:ext="edit" spidmax="8194">
      <o:colormru v:ext="edit" colors="#ddd"/>
    </o:shapedefaults>
  </w:hdrShapeDefaults>
  <w:footnotePr>
    <w:footnote w:id="-1"/>
    <w:footnote w:id="0"/>
  </w:footnotePr>
  <w:endnotePr>
    <w:endnote w:id="-1"/>
    <w:endnote w:id="0"/>
  </w:endnotePr>
  <w:compat/>
  <w:rsids>
    <w:rsidRoot w:val="00246FD4"/>
    <w:rsid w:val="0000733D"/>
    <w:rsid w:val="00011A39"/>
    <w:rsid w:val="00015626"/>
    <w:rsid w:val="00015831"/>
    <w:rsid w:val="000176EE"/>
    <w:rsid w:val="00033AE6"/>
    <w:rsid w:val="00036522"/>
    <w:rsid w:val="00037EFC"/>
    <w:rsid w:val="00050725"/>
    <w:rsid w:val="00051A19"/>
    <w:rsid w:val="00054824"/>
    <w:rsid w:val="0006656A"/>
    <w:rsid w:val="00090A5A"/>
    <w:rsid w:val="00090B9B"/>
    <w:rsid w:val="000B338A"/>
    <w:rsid w:val="000B4DED"/>
    <w:rsid w:val="000B639E"/>
    <w:rsid w:val="000C19FE"/>
    <w:rsid w:val="000C6917"/>
    <w:rsid w:val="000C73AA"/>
    <w:rsid w:val="000D2F77"/>
    <w:rsid w:val="000E063B"/>
    <w:rsid w:val="000E07A8"/>
    <w:rsid w:val="000E3395"/>
    <w:rsid w:val="000E3E96"/>
    <w:rsid w:val="000F33B0"/>
    <w:rsid w:val="000F5419"/>
    <w:rsid w:val="00102105"/>
    <w:rsid w:val="00105BDE"/>
    <w:rsid w:val="001245C0"/>
    <w:rsid w:val="00125A3F"/>
    <w:rsid w:val="00134703"/>
    <w:rsid w:val="00135BC0"/>
    <w:rsid w:val="001362B0"/>
    <w:rsid w:val="001400A0"/>
    <w:rsid w:val="00143EC5"/>
    <w:rsid w:val="001440B7"/>
    <w:rsid w:val="0015131C"/>
    <w:rsid w:val="001519FE"/>
    <w:rsid w:val="00152A19"/>
    <w:rsid w:val="00167B67"/>
    <w:rsid w:val="001732D3"/>
    <w:rsid w:val="001837FF"/>
    <w:rsid w:val="00187E20"/>
    <w:rsid w:val="00191420"/>
    <w:rsid w:val="00195FF7"/>
    <w:rsid w:val="0019601E"/>
    <w:rsid w:val="00197D00"/>
    <w:rsid w:val="001B1BA1"/>
    <w:rsid w:val="001B2BD9"/>
    <w:rsid w:val="001D0893"/>
    <w:rsid w:val="001D5550"/>
    <w:rsid w:val="001E173C"/>
    <w:rsid w:val="00210813"/>
    <w:rsid w:val="00221C68"/>
    <w:rsid w:val="00225183"/>
    <w:rsid w:val="002318F0"/>
    <w:rsid w:val="0024039F"/>
    <w:rsid w:val="00240BA0"/>
    <w:rsid w:val="00240F96"/>
    <w:rsid w:val="002453F9"/>
    <w:rsid w:val="00246FD4"/>
    <w:rsid w:val="002512A6"/>
    <w:rsid w:val="00254AF4"/>
    <w:rsid w:val="002623D0"/>
    <w:rsid w:val="0026755F"/>
    <w:rsid w:val="002765A7"/>
    <w:rsid w:val="00283976"/>
    <w:rsid w:val="002842C5"/>
    <w:rsid w:val="00293F38"/>
    <w:rsid w:val="002978C2"/>
    <w:rsid w:val="002B6E3C"/>
    <w:rsid w:val="002F15ED"/>
    <w:rsid w:val="00300556"/>
    <w:rsid w:val="00303D92"/>
    <w:rsid w:val="003109A1"/>
    <w:rsid w:val="00312C09"/>
    <w:rsid w:val="00313C92"/>
    <w:rsid w:val="00316C0E"/>
    <w:rsid w:val="003231E4"/>
    <w:rsid w:val="00324002"/>
    <w:rsid w:val="00325B27"/>
    <w:rsid w:val="003304C2"/>
    <w:rsid w:val="00334B24"/>
    <w:rsid w:val="00347ACA"/>
    <w:rsid w:val="003507DD"/>
    <w:rsid w:val="00352DDD"/>
    <w:rsid w:val="00355387"/>
    <w:rsid w:val="00365789"/>
    <w:rsid w:val="003671F0"/>
    <w:rsid w:val="00371FE1"/>
    <w:rsid w:val="00377022"/>
    <w:rsid w:val="0038248E"/>
    <w:rsid w:val="003829CA"/>
    <w:rsid w:val="00391430"/>
    <w:rsid w:val="00395030"/>
    <w:rsid w:val="003967F9"/>
    <w:rsid w:val="003A1F4E"/>
    <w:rsid w:val="003A5A38"/>
    <w:rsid w:val="003B2DDA"/>
    <w:rsid w:val="003B5C17"/>
    <w:rsid w:val="003B7E8E"/>
    <w:rsid w:val="003C34C6"/>
    <w:rsid w:val="003C62EB"/>
    <w:rsid w:val="003D229A"/>
    <w:rsid w:val="003D3E2D"/>
    <w:rsid w:val="003D4C01"/>
    <w:rsid w:val="003D6215"/>
    <w:rsid w:val="003E206E"/>
    <w:rsid w:val="003E4543"/>
    <w:rsid w:val="003E49F3"/>
    <w:rsid w:val="003F000E"/>
    <w:rsid w:val="003F2FE4"/>
    <w:rsid w:val="00401541"/>
    <w:rsid w:val="004109DC"/>
    <w:rsid w:val="00410E9F"/>
    <w:rsid w:val="004232B6"/>
    <w:rsid w:val="00425795"/>
    <w:rsid w:val="004350FD"/>
    <w:rsid w:val="00435815"/>
    <w:rsid w:val="00446DAB"/>
    <w:rsid w:val="00461B14"/>
    <w:rsid w:val="00462FB1"/>
    <w:rsid w:val="0046783D"/>
    <w:rsid w:val="00496F6A"/>
    <w:rsid w:val="004A5111"/>
    <w:rsid w:val="004B2694"/>
    <w:rsid w:val="004B2DD0"/>
    <w:rsid w:val="004C2751"/>
    <w:rsid w:val="004C321E"/>
    <w:rsid w:val="004C4518"/>
    <w:rsid w:val="004D3807"/>
    <w:rsid w:val="004D5480"/>
    <w:rsid w:val="004D6F80"/>
    <w:rsid w:val="004E62F3"/>
    <w:rsid w:val="004E6FE4"/>
    <w:rsid w:val="004F012B"/>
    <w:rsid w:val="004F1186"/>
    <w:rsid w:val="00510522"/>
    <w:rsid w:val="005144FF"/>
    <w:rsid w:val="005150D7"/>
    <w:rsid w:val="00540C23"/>
    <w:rsid w:val="00542A23"/>
    <w:rsid w:val="00544C75"/>
    <w:rsid w:val="005474B2"/>
    <w:rsid w:val="005550EB"/>
    <w:rsid w:val="00556644"/>
    <w:rsid w:val="00565936"/>
    <w:rsid w:val="005705A3"/>
    <w:rsid w:val="00570F1C"/>
    <w:rsid w:val="00587012"/>
    <w:rsid w:val="00590BCE"/>
    <w:rsid w:val="0059624D"/>
    <w:rsid w:val="005A68DA"/>
    <w:rsid w:val="005B2AB4"/>
    <w:rsid w:val="005B3E1B"/>
    <w:rsid w:val="005C0446"/>
    <w:rsid w:val="005C7489"/>
    <w:rsid w:val="005C7DD7"/>
    <w:rsid w:val="005D1DB6"/>
    <w:rsid w:val="005D3F53"/>
    <w:rsid w:val="005E4834"/>
    <w:rsid w:val="005E7479"/>
    <w:rsid w:val="005E7D19"/>
    <w:rsid w:val="005F1342"/>
    <w:rsid w:val="005F568A"/>
    <w:rsid w:val="005F5725"/>
    <w:rsid w:val="00603E6A"/>
    <w:rsid w:val="00607655"/>
    <w:rsid w:val="00612DC7"/>
    <w:rsid w:val="0061654E"/>
    <w:rsid w:val="00616EF6"/>
    <w:rsid w:val="00617A94"/>
    <w:rsid w:val="00624BF8"/>
    <w:rsid w:val="006302CF"/>
    <w:rsid w:val="00631476"/>
    <w:rsid w:val="0063665C"/>
    <w:rsid w:val="00636971"/>
    <w:rsid w:val="00643095"/>
    <w:rsid w:val="00645237"/>
    <w:rsid w:val="00647435"/>
    <w:rsid w:val="00650AA2"/>
    <w:rsid w:val="00655577"/>
    <w:rsid w:val="00656B08"/>
    <w:rsid w:val="00663621"/>
    <w:rsid w:val="006773B2"/>
    <w:rsid w:val="006A0CB2"/>
    <w:rsid w:val="006B3FC0"/>
    <w:rsid w:val="006B6CE3"/>
    <w:rsid w:val="006C04E5"/>
    <w:rsid w:val="006C1824"/>
    <w:rsid w:val="006C52AF"/>
    <w:rsid w:val="006D5026"/>
    <w:rsid w:val="006E150D"/>
    <w:rsid w:val="006E4C5D"/>
    <w:rsid w:val="006E54E5"/>
    <w:rsid w:val="006E595F"/>
    <w:rsid w:val="006F09DE"/>
    <w:rsid w:val="006F14C9"/>
    <w:rsid w:val="006F2CDE"/>
    <w:rsid w:val="006F4D85"/>
    <w:rsid w:val="006F7861"/>
    <w:rsid w:val="0070277A"/>
    <w:rsid w:val="00706C9A"/>
    <w:rsid w:val="00720EC3"/>
    <w:rsid w:val="007211EF"/>
    <w:rsid w:val="00722FBE"/>
    <w:rsid w:val="00727C2A"/>
    <w:rsid w:val="00732F23"/>
    <w:rsid w:val="00734D6B"/>
    <w:rsid w:val="00735E18"/>
    <w:rsid w:val="00746527"/>
    <w:rsid w:val="00747F40"/>
    <w:rsid w:val="0075188F"/>
    <w:rsid w:val="0076213A"/>
    <w:rsid w:val="00763DB2"/>
    <w:rsid w:val="00771CDB"/>
    <w:rsid w:val="007726EA"/>
    <w:rsid w:val="007939B0"/>
    <w:rsid w:val="007966D8"/>
    <w:rsid w:val="00796D96"/>
    <w:rsid w:val="007A0209"/>
    <w:rsid w:val="007A41D0"/>
    <w:rsid w:val="007A4E72"/>
    <w:rsid w:val="007B0D4F"/>
    <w:rsid w:val="007B2049"/>
    <w:rsid w:val="007B2CAA"/>
    <w:rsid w:val="007B5B27"/>
    <w:rsid w:val="007C127B"/>
    <w:rsid w:val="007C1E96"/>
    <w:rsid w:val="007D3733"/>
    <w:rsid w:val="007D718A"/>
    <w:rsid w:val="00802CEB"/>
    <w:rsid w:val="00804E29"/>
    <w:rsid w:val="008129F8"/>
    <w:rsid w:val="00812FEF"/>
    <w:rsid w:val="00813D77"/>
    <w:rsid w:val="008141D4"/>
    <w:rsid w:val="0082187C"/>
    <w:rsid w:val="00827768"/>
    <w:rsid w:val="008301EB"/>
    <w:rsid w:val="0083569B"/>
    <w:rsid w:val="00841E3A"/>
    <w:rsid w:val="0084336A"/>
    <w:rsid w:val="0084447D"/>
    <w:rsid w:val="008630D0"/>
    <w:rsid w:val="00872910"/>
    <w:rsid w:val="00872A2E"/>
    <w:rsid w:val="008751E0"/>
    <w:rsid w:val="0088574D"/>
    <w:rsid w:val="00887292"/>
    <w:rsid w:val="0089646C"/>
    <w:rsid w:val="008967D8"/>
    <w:rsid w:val="008A65F5"/>
    <w:rsid w:val="008B68AC"/>
    <w:rsid w:val="008C2D8F"/>
    <w:rsid w:val="008C6AB2"/>
    <w:rsid w:val="008F0BE6"/>
    <w:rsid w:val="008F5A69"/>
    <w:rsid w:val="008F6E09"/>
    <w:rsid w:val="00900B3E"/>
    <w:rsid w:val="0091248C"/>
    <w:rsid w:val="00931183"/>
    <w:rsid w:val="009349C1"/>
    <w:rsid w:val="009379D1"/>
    <w:rsid w:val="00937CB1"/>
    <w:rsid w:val="00945C0F"/>
    <w:rsid w:val="00954409"/>
    <w:rsid w:val="00957B40"/>
    <w:rsid w:val="00974CBD"/>
    <w:rsid w:val="009772E0"/>
    <w:rsid w:val="00990576"/>
    <w:rsid w:val="009963EE"/>
    <w:rsid w:val="0099769C"/>
    <w:rsid w:val="009A2C1D"/>
    <w:rsid w:val="009B5101"/>
    <w:rsid w:val="009B5AC0"/>
    <w:rsid w:val="009C29D5"/>
    <w:rsid w:val="009C4BDA"/>
    <w:rsid w:val="009C5048"/>
    <w:rsid w:val="009C7697"/>
    <w:rsid w:val="009D688A"/>
    <w:rsid w:val="009E492B"/>
    <w:rsid w:val="009F11F4"/>
    <w:rsid w:val="009F1654"/>
    <w:rsid w:val="00A00865"/>
    <w:rsid w:val="00A06DC4"/>
    <w:rsid w:val="00A1049C"/>
    <w:rsid w:val="00A10E6F"/>
    <w:rsid w:val="00A12ECC"/>
    <w:rsid w:val="00A131E7"/>
    <w:rsid w:val="00A3174B"/>
    <w:rsid w:val="00A46657"/>
    <w:rsid w:val="00A51CC3"/>
    <w:rsid w:val="00A612B6"/>
    <w:rsid w:val="00A65522"/>
    <w:rsid w:val="00A65D4F"/>
    <w:rsid w:val="00A85119"/>
    <w:rsid w:val="00A91C32"/>
    <w:rsid w:val="00A92F37"/>
    <w:rsid w:val="00A941B1"/>
    <w:rsid w:val="00AA0864"/>
    <w:rsid w:val="00AD43D3"/>
    <w:rsid w:val="00AD4973"/>
    <w:rsid w:val="00AD6EFB"/>
    <w:rsid w:val="00AD7390"/>
    <w:rsid w:val="00AE040F"/>
    <w:rsid w:val="00AE1B51"/>
    <w:rsid w:val="00AE69E3"/>
    <w:rsid w:val="00B007EB"/>
    <w:rsid w:val="00B200E0"/>
    <w:rsid w:val="00B36FB0"/>
    <w:rsid w:val="00B4236C"/>
    <w:rsid w:val="00B468A2"/>
    <w:rsid w:val="00B5019B"/>
    <w:rsid w:val="00B556BB"/>
    <w:rsid w:val="00B559E7"/>
    <w:rsid w:val="00B72ABF"/>
    <w:rsid w:val="00B77893"/>
    <w:rsid w:val="00B82AFE"/>
    <w:rsid w:val="00B85396"/>
    <w:rsid w:val="00B9012F"/>
    <w:rsid w:val="00B90E59"/>
    <w:rsid w:val="00BA017E"/>
    <w:rsid w:val="00BA198E"/>
    <w:rsid w:val="00BA3195"/>
    <w:rsid w:val="00BB110E"/>
    <w:rsid w:val="00BB42BE"/>
    <w:rsid w:val="00BB6602"/>
    <w:rsid w:val="00BC4A04"/>
    <w:rsid w:val="00BC5EFC"/>
    <w:rsid w:val="00BC70E4"/>
    <w:rsid w:val="00BD02F8"/>
    <w:rsid w:val="00BD4F59"/>
    <w:rsid w:val="00BE1B68"/>
    <w:rsid w:val="00BE4AA5"/>
    <w:rsid w:val="00BE7C44"/>
    <w:rsid w:val="00BF1ADE"/>
    <w:rsid w:val="00BF401A"/>
    <w:rsid w:val="00C019BD"/>
    <w:rsid w:val="00C03CA2"/>
    <w:rsid w:val="00C21206"/>
    <w:rsid w:val="00C23E0D"/>
    <w:rsid w:val="00C27D9F"/>
    <w:rsid w:val="00C32ADC"/>
    <w:rsid w:val="00C415CB"/>
    <w:rsid w:val="00C41AED"/>
    <w:rsid w:val="00C41B74"/>
    <w:rsid w:val="00C46F58"/>
    <w:rsid w:val="00C47B5C"/>
    <w:rsid w:val="00C574A8"/>
    <w:rsid w:val="00C5755F"/>
    <w:rsid w:val="00C619DA"/>
    <w:rsid w:val="00C64863"/>
    <w:rsid w:val="00C663AA"/>
    <w:rsid w:val="00C7095F"/>
    <w:rsid w:val="00C72513"/>
    <w:rsid w:val="00C75C95"/>
    <w:rsid w:val="00C80A83"/>
    <w:rsid w:val="00C8137B"/>
    <w:rsid w:val="00C82D3D"/>
    <w:rsid w:val="00C8543E"/>
    <w:rsid w:val="00C92927"/>
    <w:rsid w:val="00C95BFC"/>
    <w:rsid w:val="00CA1006"/>
    <w:rsid w:val="00CA146C"/>
    <w:rsid w:val="00CA2980"/>
    <w:rsid w:val="00CA367B"/>
    <w:rsid w:val="00CB7D35"/>
    <w:rsid w:val="00CC1194"/>
    <w:rsid w:val="00CD6036"/>
    <w:rsid w:val="00CE4C1E"/>
    <w:rsid w:val="00CF427E"/>
    <w:rsid w:val="00CF6A24"/>
    <w:rsid w:val="00D07AE2"/>
    <w:rsid w:val="00D132BD"/>
    <w:rsid w:val="00D14094"/>
    <w:rsid w:val="00D149DF"/>
    <w:rsid w:val="00D159C4"/>
    <w:rsid w:val="00D34D95"/>
    <w:rsid w:val="00D43944"/>
    <w:rsid w:val="00D44587"/>
    <w:rsid w:val="00D45030"/>
    <w:rsid w:val="00D5743E"/>
    <w:rsid w:val="00D624D7"/>
    <w:rsid w:val="00D63680"/>
    <w:rsid w:val="00D641E2"/>
    <w:rsid w:val="00D65352"/>
    <w:rsid w:val="00D7425E"/>
    <w:rsid w:val="00D80F45"/>
    <w:rsid w:val="00D85572"/>
    <w:rsid w:val="00D87966"/>
    <w:rsid w:val="00D97C91"/>
    <w:rsid w:val="00DA5123"/>
    <w:rsid w:val="00DB2B30"/>
    <w:rsid w:val="00DC4AFD"/>
    <w:rsid w:val="00DD22EB"/>
    <w:rsid w:val="00DE1B19"/>
    <w:rsid w:val="00DE556B"/>
    <w:rsid w:val="00DF454F"/>
    <w:rsid w:val="00E2486A"/>
    <w:rsid w:val="00E26F48"/>
    <w:rsid w:val="00E424E5"/>
    <w:rsid w:val="00E516ED"/>
    <w:rsid w:val="00E53D07"/>
    <w:rsid w:val="00E638E9"/>
    <w:rsid w:val="00E649BA"/>
    <w:rsid w:val="00E75A3F"/>
    <w:rsid w:val="00E778A7"/>
    <w:rsid w:val="00E924F5"/>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2DB2"/>
    <w:rsid w:val="00F13F97"/>
    <w:rsid w:val="00F200C0"/>
    <w:rsid w:val="00F275CB"/>
    <w:rsid w:val="00F37CE8"/>
    <w:rsid w:val="00F41067"/>
    <w:rsid w:val="00F41593"/>
    <w:rsid w:val="00F50E1F"/>
    <w:rsid w:val="00F66FAC"/>
    <w:rsid w:val="00F72AD2"/>
    <w:rsid w:val="00F8580E"/>
    <w:rsid w:val="00F87A95"/>
    <w:rsid w:val="00F93D7C"/>
    <w:rsid w:val="00F97D34"/>
    <w:rsid w:val="00FA7C47"/>
    <w:rsid w:val="00FB2BAA"/>
    <w:rsid w:val="00FC3C3B"/>
    <w:rsid w:val="00FC5B77"/>
    <w:rsid w:val="00FD5DE6"/>
    <w:rsid w:val="00FD738F"/>
    <w:rsid w:val="00FE0108"/>
    <w:rsid w:val="00FE5F3D"/>
    <w:rsid w:val="00FF5B0E"/>
    <w:rsid w:val="00FF7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 w:type="character" w:customStyle="1" w:styleId="st">
    <w:name w:val="st"/>
    <w:basedOn w:val="DefaultParagraphFont"/>
    <w:rsid w:val="00804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rPr>
      <w:rFonts w:ascii="Calibri" w:hAnsi="Calibri"/>
    </w:r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customStyle="1" w:styleId="PlaceholderText1">
    <w:name w:val="Placeholder Text1"/>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SubtleEmphasis1">
    <w:name w:val="Subtle Emphasis1"/>
    <w:uiPriority w:val="19"/>
    <w:qFormat/>
    <w:rsid w:val="00C92927"/>
    <w:rPr>
      <w:i/>
      <w:iCs/>
      <w:color w:val="808080"/>
    </w:rPr>
  </w:style>
  <w:style w:type="character" w:styleId="CommentReference">
    <w:name w:val="annotation reference"/>
    <w:rsid w:val="00D45030"/>
    <w:rPr>
      <w:sz w:val="18"/>
      <w:szCs w:val="18"/>
    </w:rPr>
  </w:style>
  <w:style w:type="paragraph" w:styleId="CommentText">
    <w:name w:val="annotation text"/>
    <w:basedOn w:val="Normal"/>
    <w:link w:val="CommentTextChar"/>
    <w:rsid w:val="00D45030"/>
    <w:rPr>
      <w:sz w:val="24"/>
    </w:rPr>
  </w:style>
  <w:style w:type="character" w:customStyle="1" w:styleId="CommentTextChar">
    <w:name w:val="Comment Text Char"/>
    <w:link w:val="CommentText"/>
    <w:rsid w:val="00D45030"/>
    <w:rPr>
      <w:rFonts w:ascii="Arial" w:hAnsi="Arial"/>
      <w:sz w:val="24"/>
      <w:szCs w:val="24"/>
    </w:rPr>
  </w:style>
  <w:style w:type="paragraph" w:styleId="CommentSubject">
    <w:name w:val="annotation subject"/>
    <w:basedOn w:val="CommentText"/>
    <w:next w:val="CommentText"/>
    <w:link w:val="CommentSubjectChar"/>
    <w:rsid w:val="00D45030"/>
    <w:rPr>
      <w:b/>
      <w:bCs/>
    </w:rPr>
  </w:style>
  <w:style w:type="character" w:customStyle="1" w:styleId="CommentSubjectChar">
    <w:name w:val="Comment Subject Char"/>
    <w:link w:val="CommentSubject"/>
    <w:rsid w:val="00D45030"/>
    <w:rPr>
      <w:rFonts w:ascii="Arial" w:hAnsi="Arial"/>
      <w:b/>
      <w:bCs/>
      <w:sz w:val="24"/>
      <w:szCs w:val="24"/>
    </w:rPr>
  </w:style>
  <w:style w:type="character" w:customStyle="1" w:styleId="apple-converted-space">
    <w:name w:val="apple-converted-space"/>
    <w:rsid w:val="003B5C17"/>
  </w:style>
  <w:style w:type="paragraph" w:customStyle="1" w:styleId="ColorfulList-Accent11">
    <w:name w:val="Colorful List - Accent 11"/>
    <w:basedOn w:val="Normal"/>
    <w:uiPriority w:val="34"/>
    <w:qFormat/>
    <w:rsid w:val="001362B0"/>
    <w:pPr>
      <w:spacing w:line="240" w:lineRule="auto"/>
      <w:ind w:left="720"/>
      <w:contextualSpacing/>
    </w:pPr>
    <w:rPr>
      <w:rFonts w:ascii="Times" w:hAnsi="Times"/>
      <w:sz w:val="20"/>
      <w:szCs w:val="20"/>
    </w:rPr>
  </w:style>
  <w:style w:type="paragraph" w:customStyle="1" w:styleId="Default">
    <w:name w:val="Default"/>
    <w:rsid w:val="00A00865"/>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7B2CAA"/>
    <w:pPr>
      <w:ind w:left="720"/>
      <w:contextualSpacing/>
    </w:pPr>
  </w:style>
</w:styles>
</file>

<file path=word/webSettings.xml><?xml version="1.0" encoding="utf-8"?>
<w:webSettings xmlns:r="http://schemas.openxmlformats.org/officeDocument/2006/relationships" xmlns:w="http://schemas.openxmlformats.org/wordprocessingml/2006/main">
  <w:divs>
    <w:div w:id="270746743">
      <w:bodyDiv w:val="1"/>
      <w:marLeft w:val="0"/>
      <w:marRight w:val="0"/>
      <w:marTop w:val="0"/>
      <w:marBottom w:val="0"/>
      <w:divBdr>
        <w:top w:val="none" w:sz="0" w:space="0" w:color="auto"/>
        <w:left w:val="none" w:sz="0" w:space="0" w:color="auto"/>
        <w:bottom w:val="none" w:sz="0" w:space="0" w:color="auto"/>
        <w:right w:val="none" w:sz="0" w:space="0" w:color="auto"/>
      </w:divBdr>
      <w:divsChild>
        <w:div w:id="1288199432">
          <w:marLeft w:val="547"/>
          <w:marRight w:val="0"/>
          <w:marTop w:val="400"/>
          <w:marBottom w:val="0"/>
          <w:divBdr>
            <w:top w:val="none" w:sz="0" w:space="0" w:color="auto"/>
            <w:left w:val="none" w:sz="0" w:space="0" w:color="auto"/>
            <w:bottom w:val="none" w:sz="0" w:space="0" w:color="auto"/>
            <w:right w:val="none" w:sz="0" w:space="0" w:color="auto"/>
          </w:divBdr>
        </w:div>
      </w:divsChild>
    </w:div>
    <w:div w:id="332148655">
      <w:bodyDiv w:val="1"/>
      <w:marLeft w:val="0"/>
      <w:marRight w:val="0"/>
      <w:marTop w:val="0"/>
      <w:marBottom w:val="0"/>
      <w:divBdr>
        <w:top w:val="none" w:sz="0" w:space="0" w:color="auto"/>
        <w:left w:val="none" w:sz="0" w:space="0" w:color="auto"/>
        <w:bottom w:val="none" w:sz="0" w:space="0" w:color="auto"/>
        <w:right w:val="none" w:sz="0" w:space="0" w:color="auto"/>
      </w:divBdr>
      <w:divsChild>
        <w:div w:id="153188082">
          <w:marLeft w:val="1166"/>
          <w:marRight w:val="0"/>
          <w:marTop w:val="115"/>
          <w:marBottom w:val="0"/>
          <w:divBdr>
            <w:top w:val="none" w:sz="0" w:space="0" w:color="auto"/>
            <w:left w:val="none" w:sz="0" w:space="0" w:color="auto"/>
            <w:bottom w:val="none" w:sz="0" w:space="0" w:color="auto"/>
            <w:right w:val="none" w:sz="0" w:space="0" w:color="auto"/>
          </w:divBdr>
        </w:div>
        <w:div w:id="357780984">
          <w:marLeft w:val="1166"/>
          <w:marRight w:val="0"/>
          <w:marTop w:val="115"/>
          <w:marBottom w:val="0"/>
          <w:divBdr>
            <w:top w:val="none" w:sz="0" w:space="0" w:color="auto"/>
            <w:left w:val="none" w:sz="0" w:space="0" w:color="auto"/>
            <w:bottom w:val="none" w:sz="0" w:space="0" w:color="auto"/>
            <w:right w:val="none" w:sz="0" w:space="0" w:color="auto"/>
          </w:divBdr>
        </w:div>
        <w:div w:id="882134891">
          <w:marLeft w:val="1166"/>
          <w:marRight w:val="0"/>
          <w:marTop w:val="115"/>
          <w:marBottom w:val="0"/>
          <w:divBdr>
            <w:top w:val="none" w:sz="0" w:space="0" w:color="auto"/>
            <w:left w:val="none" w:sz="0" w:space="0" w:color="auto"/>
            <w:bottom w:val="none" w:sz="0" w:space="0" w:color="auto"/>
            <w:right w:val="none" w:sz="0" w:space="0" w:color="auto"/>
          </w:divBdr>
        </w:div>
        <w:div w:id="953944545">
          <w:marLeft w:val="1166"/>
          <w:marRight w:val="0"/>
          <w:marTop w:val="115"/>
          <w:marBottom w:val="0"/>
          <w:divBdr>
            <w:top w:val="none" w:sz="0" w:space="0" w:color="auto"/>
            <w:left w:val="none" w:sz="0" w:space="0" w:color="auto"/>
            <w:bottom w:val="none" w:sz="0" w:space="0" w:color="auto"/>
            <w:right w:val="none" w:sz="0" w:space="0" w:color="auto"/>
          </w:divBdr>
        </w:div>
      </w:divsChild>
    </w:div>
    <w:div w:id="568345595">
      <w:bodyDiv w:val="1"/>
      <w:marLeft w:val="0"/>
      <w:marRight w:val="0"/>
      <w:marTop w:val="0"/>
      <w:marBottom w:val="0"/>
      <w:divBdr>
        <w:top w:val="none" w:sz="0" w:space="0" w:color="auto"/>
        <w:left w:val="none" w:sz="0" w:space="0" w:color="auto"/>
        <w:bottom w:val="none" w:sz="0" w:space="0" w:color="auto"/>
        <w:right w:val="none" w:sz="0" w:space="0" w:color="auto"/>
      </w:divBdr>
      <w:divsChild>
        <w:div w:id="330258763">
          <w:marLeft w:val="1166"/>
          <w:marRight w:val="0"/>
          <w:marTop w:val="96"/>
          <w:marBottom w:val="0"/>
          <w:divBdr>
            <w:top w:val="none" w:sz="0" w:space="0" w:color="auto"/>
            <w:left w:val="none" w:sz="0" w:space="0" w:color="auto"/>
            <w:bottom w:val="none" w:sz="0" w:space="0" w:color="auto"/>
            <w:right w:val="none" w:sz="0" w:space="0" w:color="auto"/>
          </w:divBdr>
        </w:div>
        <w:div w:id="865295935">
          <w:marLeft w:val="1166"/>
          <w:marRight w:val="0"/>
          <w:marTop w:val="96"/>
          <w:marBottom w:val="0"/>
          <w:divBdr>
            <w:top w:val="none" w:sz="0" w:space="0" w:color="auto"/>
            <w:left w:val="none" w:sz="0" w:space="0" w:color="auto"/>
            <w:bottom w:val="none" w:sz="0" w:space="0" w:color="auto"/>
            <w:right w:val="none" w:sz="0" w:space="0" w:color="auto"/>
          </w:divBdr>
        </w:div>
        <w:div w:id="2085107644">
          <w:marLeft w:val="1166"/>
          <w:marRight w:val="0"/>
          <w:marTop w:val="96"/>
          <w:marBottom w:val="0"/>
          <w:divBdr>
            <w:top w:val="none" w:sz="0" w:space="0" w:color="auto"/>
            <w:left w:val="none" w:sz="0" w:space="0" w:color="auto"/>
            <w:bottom w:val="none" w:sz="0" w:space="0" w:color="auto"/>
            <w:right w:val="none" w:sz="0" w:space="0" w:color="auto"/>
          </w:divBdr>
        </w:div>
      </w:divsChild>
    </w:div>
    <w:div w:id="702054005">
      <w:bodyDiv w:val="1"/>
      <w:marLeft w:val="0"/>
      <w:marRight w:val="0"/>
      <w:marTop w:val="0"/>
      <w:marBottom w:val="0"/>
      <w:divBdr>
        <w:top w:val="none" w:sz="0" w:space="0" w:color="auto"/>
        <w:left w:val="none" w:sz="0" w:space="0" w:color="auto"/>
        <w:bottom w:val="none" w:sz="0" w:space="0" w:color="auto"/>
        <w:right w:val="none" w:sz="0" w:space="0" w:color="auto"/>
      </w:divBdr>
      <w:divsChild>
        <w:div w:id="1454324484">
          <w:marLeft w:val="1166"/>
          <w:marRight w:val="0"/>
          <w:marTop w:val="106"/>
          <w:marBottom w:val="0"/>
          <w:divBdr>
            <w:top w:val="none" w:sz="0" w:space="0" w:color="auto"/>
            <w:left w:val="none" w:sz="0" w:space="0" w:color="auto"/>
            <w:bottom w:val="none" w:sz="0" w:space="0" w:color="auto"/>
            <w:right w:val="none" w:sz="0" w:space="0" w:color="auto"/>
          </w:divBdr>
        </w:div>
        <w:div w:id="1497914229">
          <w:marLeft w:val="1166"/>
          <w:marRight w:val="0"/>
          <w:marTop w:val="106"/>
          <w:marBottom w:val="0"/>
          <w:divBdr>
            <w:top w:val="none" w:sz="0" w:space="0" w:color="auto"/>
            <w:left w:val="none" w:sz="0" w:space="0" w:color="auto"/>
            <w:bottom w:val="none" w:sz="0" w:space="0" w:color="auto"/>
            <w:right w:val="none" w:sz="0" w:space="0" w:color="auto"/>
          </w:divBdr>
        </w:div>
        <w:div w:id="1866863097">
          <w:marLeft w:val="1166"/>
          <w:marRight w:val="0"/>
          <w:marTop w:val="106"/>
          <w:marBottom w:val="0"/>
          <w:divBdr>
            <w:top w:val="none" w:sz="0" w:space="0" w:color="auto"/>
            <w:left w:val="none" w:sz="0" w:space="0" w:color="auto"/>
            <w:bottom w:val="none" w:sz="0" w:space="0" w:color="auto"/>
            <w:right w:val="none" w:sz="0" w:space="0" w:color="auto"/>
          </w:divBdr>
        </w:div>
      </w:divsChild>
    </w:div>
    <w:div w:id="1100758103">
      <w:bodyDiv w:val="1"/>
      <w:marLeft w:val="0"/>
      <w:marRight w:val="0"/>
      <w:marTop w:val="0"/>
      <w:marBottom w:val="0"/>
      <w:divBdr>
        <w:top w:val="none" w:sz="0" w:space="0" w:color="auto"/>
        <w:left w:val="none" w:sz="0" w:space="0" w:color="auto"/>
        <w:bottom w:val="none" w:sz="0" w:space="0" w:color="auto"/>
        <w:right w:val="none" w:sz="0" w:space="0" w:color="auto"/>
      </w:divBdr>
      <w:divsChild>
        <w:div w:id="377239720">
          <w:marLeft w:val="1166"/>
          <w:marRight w:val="0"/>
          <w:marTop w:val="106"/>
          <w:marBottom w:val="0"/>
          <w:divBdr>
            <w:top w:val="none" w:sz="0" w:space="0" w:color="auto"/>
            <w:left w:val="none" w:sz="0" w:space="0" w:color="auto"/>
            <w:bottom w:val="none" w:sz="0" w:space="0" w:color="auto"/>
            <w:right w:val="none" w:sz="0" w:space="0" w:color="auto"/>
          </w:divBdr>
        </w:div>
        <w:div w:id="542330654">
          <w:marLeft w:val="1166"/>
          <w:marRight w:val="0"/>
          <w:marTop w:val="106"/>
          <w:marBottom w:val="0"/>
          <w:divBdr>
            <w:top w:val="none" w:sz="0" w:space="0" w:color="auto"/>
            <w:left w:val="none" w:sz="0" w:space="0" w:color="auto"/>
            <w:bottom w:val="none" w:sz="0" w:space="0" w:color="auto"/>
            <w:right w:val="none" w:sz="0" w:space="0" w:color="auto"/>
          </w:divBdr>
        </w:div>
        <w:div w:id="1864587936">
          <w:marLeft w:val="1166"/>
          <w:marRight w:val="0"/>
          <w:marTop w:val="106"/>
          <w:marBottom w:val="0"/>
          <w:divBdr>
            <w:top w:val="none" w:sz="0" w:space="0" w:color="auto"/>
            <w:left w:val="none" w:sz="0" w:space="0" w:color="auto"/>
            <w:bottom w:val="none" w:sz="0" w:space="0" w:color="auto"/>
            <w:right w:val="none" w:sz="0" w:space="0" w:color="auto"/>
          </w:divBdr>
        </w:div>
      </w:divsChild>
    </w:div>
    <w:div w:id="1800300725">
      <w:bodyDiv w:val="1"/>
      <w:marLeft w:val="0"/>
      <w:marRight w:val="0"/>
      <w:marTop w:val="0"/>
      <w:marBottom w:val="0"/>
      <w:divBdr>
        <w:top w:val="none" w:sz="0" w:space="0" w:color="auto"/>
        <w:left w:val="none" w:sz="0" w:space="0" w:color="auto"/>
        <w:bottom w:val="none" w:sz="0" w:space="0" w:color="auto"/>
        <w:right w:val="none" w:sz="0" w:space="0" w:color="auto"/>
      </w:divBdr>
    </w:div>
    <w:div w:id="1903174077">
      <w:bodyDiv w:val="1"/>
      <w:marLeft w:val="0"/>
      <w:marRight w:val="0"/>
      <w:marTop w:val="0"/>
      <w:marBottom w:val="0"/>
      <w:divBdr>
        <w:top w:val="none" w:sz="0" w:space="0" w:color="auto"/>
        <w:left w:val="none" w:sz="0" w:space="0" w:color="auto"/>
        <w:bottom w:val="none" w:sz="0" w:space="0" w:color="auto"/>
        <w:right w:val="none" w:sz="0" w:space="0" w:color="auto"/>
      </w:divBdr>
      <w:divsChild>
        <w:div w:id="761148112">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mazza\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A3EFED7-A95D-4331-AF85-18E72EF1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Template>
  <TotalTime>73</TotalTime>
  <Pages>16</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31925</CharactersWithSpaces>
  <SharedDoc>false</SharedDoc>
  <HLinks>
    <vt:vector size="6" baseType="variant">
      <vt:variant>
        <vt:i4>3866722</vt:i4>
      </vt:variant>
      <vt:variant>
        <vt:i4>20984</vt:i4>
      </vt:variant>
      <vt:variant>
        <vt:i4>1025</vt:i4>
      </vt:variant>
      <vt:variant>
        <vt:i4>1</vt:i4>
      </vt:variant>
      <vt:variant>
        <vt:lpwstr>Emergence Snapshot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27</cp:revision>
  <cp:lastPrinted>2001-07-05T20:01:00Z</cp:lastPrinted>
  <dcterms:created xsi:type="dcterms:W3CDTF">2013-06-05T12:06:00Z</dcterms:created>
  <dcterms:modified xsi:type="dcterms:W3CDTF">2013-06-05T13:19:00Z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