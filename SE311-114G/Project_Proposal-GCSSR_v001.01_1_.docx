
<file path=[Content_Types].xml><?xml version="1.0" encoding="utf-8"?>
<Types xmlns="http://schemas.openxmlformats.org/package/2006/content-types">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4B9" w:rsidRPr="009808BD" w:rsidRDefault="004B04B9" w:rsidP="000A2986">
      <w:pPr>
        <w:pStyle w:val="IEEETitle"/>
        <w:widowControl/>
        <w:spacing w:line="276" w:lineRule="auto"/>
        <w:rPr>
          <w:rFonts w:cs="Arial"/>
          <w:b w:val="0"/>
          <w:bCs/>
          <w:snapToGrid w:val="0"/>
        </w:rPr>
      </w:pPr>
      <w:r>
        <w:rPr>
          <w:rFonts w:cs="Arial"/>
          <w:b w:val="0"/>
          <w:noProof/>
        </w:rPr>
        <w:drawing>
          <wp:inline distT="0" distB="0" distL="0" distR="0">
            <wp:extent cx="1371600" cy="94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946150"/>
                    </a:xfrm>
                    <a:prstGeom prst="rect">
                      <a:avLst/>
                    </a:prstGeom>
                    <a:noFill/>
                    <a:ln>
                      <a:noFill/>
                    </a:ln>
                  </pic:spPr>
                </pic:pic>
              </a:graphicData>
            </a:graphic>
          </wp:inline>
        </w:drawing>
      </w:r>
    </w:p>
    <w:p w:rsidR="004B04B9" w:rsidRPr="009C3BFE" w:rsidRDefault="004B04B9" w:rsidP="000A2986">
      <w:pPr>
        <w:pStyle w:val="IEEETitle"/>
        <w:spacing w:line="276" w:lineRule="auto"/>
        <w:rPr>
          <w:rFonts w:cs="Arial"/>
          <w:b w:val="0"/>
          <w:snapToGrid w:val="0"/>
          <w:sz w:val="48"/>
          <w:szCs w:val="48"/>
        </w:rPr>
      </w:pPr>
      <w:bookmarkStart w:id="0" w:name="_GoBack"/>
      <w:r w:rsidRPr="009C3BFE">
        <w:rPr>
          <w:rFonts w:cs="Arial"/>
          <w:b w:val="0"/>
          <w:snapToGrid w:val="0"/>
          <w:sz w:val="48"/>
          <w:szCs w:val="48"/>
        </w:rPr>
        <w:t xml:space="preserve">Project </w:t>
      </w:r>
      <w:r>
        <w:rPr>
          <w:rFonts w:cs="Arial"/>
          <w:b w:val="0"/>
          <w:snapToGrid w:val="0"/>
          <w:sz w:val="48"/>
          <w:szCs w:val="48"/>
        </w:rPr>
        <w:t>Proposal</w:t>
      </w:r>
    </w:p>
    <w:bookmarkEnd w:id="0"/>
    <w:p w:rsidR="00046DD7" w:rsidRPr="00046DD7" w:rsidRDefault="00046DD7" w:rsidP="000A2986">
      <w:pPr>
        <w:jc w:val="center"/>
        <w:rPr>
          <w:b/>
          <w:sz w:val="44"/>
          <w:szCs w:val="28"/>
        </w:rPr>
      </w:pPr>
      <w:r w:rsidRPr="00046DD7">
        <w:rPr>
          <w:b/>
          <w:sz w:val="44"/>
          <w:szCs w:val="28"/>
        </w:rPr>
        <w:t xml:space="preserve">Ground Combat </w:t>
      </w:r>
      <w:del w:id="1" w:author="Christine K Brennan" w:date="2012-11-02T15:29:00Z">
        <w:r w:rsidRPr="00046DD7" w:rsidDel="00A77B75">
          <w:rPr>
            <w:b/>
            <w:sz w:val="44"/>
            <w:szCs w:val="28"/>
          </w:rPr>
          <w:delText xml:space="preserve">Vehicle </w:delText>
        </w:r>
      </w:del>
      <w:ins w:id="2" w:author="Christine K Brennan" w:date="2012-11-02T15:29:00Z">
        <w:r w:rsidR="00A77B75">
          <w:rPr>
            <w:b/>
            <w:sz w:val="44"/>
            <w:szCs w:val="28"/>
          </w:rPr>
          <w:t>Systems</w:t>
        </w:r>
        <w:r w:rsidR="00A77B75" w:rsidRPr="00046DD7">
          <w:rPr>
            <w:b/>
            <w:sz w:val="44"/>
            <w:szCs w:val="28"/>
          </w:rPr>
          <w:t xml:space="preserve"> </w:t>
        </w:r>
      </w:ins>
      <w:r w:rsidRPr="00046DD7">
        <w:rPr>
          <w:b/>
          <w:sz w:val="44"/>
          <w:szCs w:val="28"/>
        </w:rPr>
        <w:t>Survivability Robustness Analysis through Model Based Systems Engineering (MBSE)</w:t>
      </w:r>
    </w:p>
    <w:p w:rsidR="004B04B9" w:rsidRPr="00F10779" w:rsidRDefault="004B04B9" w:rsidP="000A2986">
      <w:pPr>
        <w:pStyle w:val="IEEETitle"/>
        <w:spacing w:line="276" w:lineRule="auto"/>
        <w:rPr>
          <w:rFonts w:cs="Arial"/>
          <w:b w:val="0"/>
          <w:snapToGrid w:val="0"/>
          <w:sz w:val="28"/>
          <w:szCs w:val="28"/>
        </w:rPr>
      </w:pPr>
    </w:p>
    <w:p w:rsidR="004B04B9" w:rsidRPr="00F10779" w:rsidRDefault="004B04B9" w:rsidP="000A2986">
      <w:pPr>
        <w:pStyle w:val="IEEETitle"/>
        <w:spacing w:line="276" w:lineRule="auto"/>
        <w:rPr>
          <w:rFonts w:cs="Arial"/>
          <w:b w:val="0"/>
          <w:snapToGrid w:val="0"/>
          <w:sz w:val="28"/>
          <w:szCs w:val="28"/>
        </w:rPr>
      </w:pPr>
      <w:r w:rsidRPr="00F10779">
        <w:rPr>
          <w:rFonts w:cs="Arial"/>
          <w:b w:val="0"/>
          <w:snapToGrid w:val="0"/>
          <w:sz w:val="28"/>
          <w:szCs w:val="28"/>
        </w:rPr>
        <w:t>For</w:t>
      </w:r>
    </w:p>
    <w:p w:rsidR="004B04B9" w:rsidRPr="00F10779" w:rsidRDefault="004B04B9" w:rsidP="000A2986">
      <w:pPr>
        <w:pStyle w:val="IEEETitle"/>
        <w:spacing w:line="276" w:lineRule="auto"/>
        <w:rPr>
          <w:rFonts w:cs="Arial"/>
          <w:b w:val="0"/>
          <w:snapToGrid w:val="0"/>
          <w:sz w:val="28"/>
          <w:szCs w:val="28"/>
        </w:rPr>
      </w:pPr>
    </w:p>
    <w:p w:rsidR="004B04B9" w:rsidRPr="00F10779" w:rsidRDefault="004B04B9" w:rsidP="000A2986">
      <w:pPr>
        <w:pStyle w:val="IEEETitle"/>
        <w:spacing w:line="276" w:lineRule="auto"/>
        <w:rPr>
          <w:rFonts w:cs="Arial"/>
          <w:b w:val="0"/>
          <w:sz w:val="32"/>
          <w:szCs w:val="32"/>
        </w:rPr>
      </w:pPr>
      <w:r w:rsidRPr="00F10779">
        <w:rPr>
          <w:rFonts w:cs="Arial"/>
          <w:b w:val="0"/>
          <w:sz w:val="32"/>
          <w:szCs w:val="32"/>
        </w:rPr>
        <w:t>Professor Gene Paulo</w:t>
      </w:r>
    </w:p>
    <w:p w:rsidR="004B04B9" w:rsidRPr="00F10779" w:rsidRDefault="004B04B9" w:rsidP="000A2986">
      <w:pPr>
        <w:pStyle w:val="IEEETitle"/>
        <w:spacing w:line="276" w:lineRule="auto"/>
        <w:rPr>
          <w:rFonts w:cs="Arial"/>
          <w:b w:val="0"/>
          <w:bCs/>
          <w:sz w:val="32"/>
          <w:szCs w:val="32"/>
        </w:rPr>
      </w:pPr>
      <w:r w:rsidRPr="00F10779">
        <w:rPr>
          <w:rFonts w:cs="Arial"/>
          <w:b w:val="0"/>
          <w:bCs/>
          <w:sz w:val="32"/>
          <w:szCs w:val="32"/>
        </w:rPr>
        <w:t xml:space="preserve">SI0810 Integrating Project </w:t>
      </w:r>
    </w:p>
    <w:p w:rsidR="004B04B9" w:rsidRPr="00F10779" w:rsidRDefault="004B04B9" w:rsidP="000A2986">
      <w:pPr>
        <w:pStyle w:val="IEEETitle"/>
        <w:spacing w:line="276" w:lineRule="auto"/>
        <w:rPr>
          <w:rFonts w:cs="Arial"/>
          <w:b w:val="0"/>
          <w:snapToGrid w:val="0"/>
          <w:sz w:val="32"/>
          <w:szCs w:val="32"/>
        </w:rPr>
      </w:pPr>
      <w:r w:rsidRPr="00F10779">
        <w:rPr>
          <w:rFonts w:cs="Arial"/>
          <w:b w:val="0"/>
          <w:snapToGrid w:val="0"/>
          <w:sz w:val="32"/>
          <w:szCs w:val="32"/>
        </w:rPr>
        <w:t xml:space="preserve">Naval </w:t>
      </w:r>
      <w:smartTag w:uri="urn:schemas-microsoft-com:office:smarttags" w:element="place">
        <w:smartTag w:uri="urn:schemas-microsoft-com:office:smarttags" w:element="PlaceName">
          <w:r w:rsidRPr="00F10779">
            <w:rPr>
              <w:rFonts w:cs="Arial"/>
              <w:b w:val="0"/>
              <w:snapToGrid w:val="0"/>
              <w:sz w:val="32"/>
              <w:szCs w:val="32"/>
            </w:rPr>
            <w:t>Postgraduate</w:t>
          </w:r>
        </w:smartTag>
        <w:r w:rsidRPr="00F10779">
          <w:rPr>
            <w:rFonts w:cs="Arial"/>
            <w:b w:val="0"/>
            <w:snapToGrid w:val="0"/>
            <w:sz w:val="32"/>
            <w:szCs w:val="32"/>
          </w:rPr>
          <w:t xml:space="preserve"> </w:t>
        </w:r>
        <w:smartTag w:uri="urn:schemas-microsoft-com:office:smarttags" w:element="PlaceType">
          <w:r w:rsidRPr="00F10779">
            <w:rPr>
              <w:rFonts w:cs="Arial"/>
              <w:b w:val="0"/>
              <w:snapToGrid w:val="0"/>
              <w:sz w:val="32"/>
              <w:szCs w:val="32"/>
            </w:rPr>
            <w:t>School</w:t>
          </w:r>
        </w:smartTag>
      </w:smartTag>
    </w:p>
    <w:p w:rsidR="004B04B9" w:rsidRPr="00F10779" w:rsidRDefault="004B04B9" w:rsidP="000A2986">
      <w:pPr>
        <w:pStyle w:val="IEEETitle"/>
        <w:spacing w:line="276" w:lineRule="auto"/>
        <w:rPr>
          <w:rFonts w:cs="Arial"/>
          <w:b w:val="0"/>
          <w:snapToGrid w:val="0"/>
          <w:sz w:val="28"/>
          <w:szCs w:val="28"/>
        </w:rPr>
      </w:pPr>
    </w:p>
    <w:p w:rsidR="004B04B9" w:rsidRPr="00F10779" w:rsidRDefault="004B04B9" w:rsidP="000A2986">
      <w:pPr>
        <w:pStyle w:val="IEEETitle"/>
        <w:spacing w:line="276" w:lineRule="auto"/>
        <w:rPr>
          <w:rFonts w:cs="Arial"/>
          <w:b w:val="0"/>
          <w:sz w:val="28"/>
          <w:szCs w:val="28"/>
        </w:rPr>
      </w:pPr>
      <w:r w:rsidRPr="00F10779">
        <w:rPr>
          <w:rFonts w:cs="Arial"/>
          <w:b w:val="0"/>
          <w:snapToGrid w:val="0"/>
          <w:sz w:val="28"/>
          <w:szCs w:val="28"/>
        </w:rPr>
        <w:t>By</w:t>
      </w:r>
    </w:p>
    <w:p w:rsidR="004B04B9" w:rsidRDefault="004B04B9" w:rsidP="000A2986">
      <w:pPr>
        <w:pStyle w:val="IEEETitle"/>
        <w:spacing w:line="276" w:lineRule="auto"/>
        <w:rPr>
          <w:rFonts w:cs="Arial"/>
          <w:b w:val="0"/>
          <w:sz w:val="28"/>
          <w:szCs w:val="28"/>
        </w:rPr>
      </w:pPr>
    </w:p>
    <w:p w:rsidR="004B04B9" w:rsidRPr="00F10779" w:rsidRDefault="004B04B9" w:rsidP="000A2986">
      <w:pPr>
        <w:pStyle w:val="IEEETitle"/>
        <w:spacing w:line="276" w:lineRule="auto"/>
        <w:rPr>
          <w:rFonts w:cs="Arial"/>
          <w:b w:val="0"/>
          <w:sz w:val="28"/>
          <w:szCs w:val="28"/>
        </w:rPr>
      </w:pPr>
    </w:p>
    <w:p w:rsidR="004B04B9" w:rsidRDefault="004B04B9" w:rsidP="000A2986">
      <w:pPr>
        <w:jc w:val="center"/>
        <w:rPr>
          <w:rFonts w:cs="Arial"/>
          <w:sz w:val="36"/>
          <w:szCs w:val="36"/>
        </w:rPr>
      </w:pPr>
      <w:r w:rsidRPr="004B04B9">
        <w:rPr>
          <w:rFonts w:cs="Arial"/>
          <w:sz w:val="36"/>
          <w:szCs w:val="36"/>
        </w:rPr>
        <w:t>SE311-114G Vehicle Survivability</w:t>
      </w:r>
    </w:p>
    <w:p w:rsidR="004B04B9" w:rsidRPr="00F10779" w:rsidRDefault="004B04B9" w:rsidP="000A2986">
      <w:pPr>
        <w:jc w:val="center"/>
        <w:rPr>
          <w:rFonts w:cs="Arial"/>
          <w:sz w:val="32"/>
          <w:szCs w:val="32"/>
        </w:rPr>
      </w:pPr>
    </w:p>
    <w:p w:rsidR="004B04B9" w:rsidRDefault="00817258" w:rsidP="000A2986">
      <w:pPr>
        <w:jc w:val="center"/>
        <w:rPr>
          <w:b/>
        </w:rPr>
      </w:pPr>
      <w:r>
        <w:rPr>
          <w:rFonts w:ascii="Arial" w:eastAsia="Calibri" w:hAnsi="Arial" w:cs="Arial"/>
          <w:sz w:val="32"/>
          <w:szCs w:val="32"/>
        </w:rPr>
        <w:fldChar w:fldCharType="begin"/>
      </w:r>
      <w:r w:rsidR="004B04B9">
        <w:rPr>
          <w:rFonts w:ascii="Arial" w:eastAsia="Calibri" w:hAnsi="Arial" w:cs="Arial"/>
          <w:sz w:val="32"/>
          <w:szCs w:val="32"/>
        </w:rPr>
        <w:instrText xml:space="preserve"> DATE \@ "d MMMM yyyy" </w:instrText>
      </w:r>
      <w:r>
        <w:rPr>
          <w:rFonts w:ascii="Arial" w:eastAsia="Calibri" w:hAnsi="Arial" w:cs="Arial"/>
          <w:sz w:val="32"/>
          <w:szCs w:val="32"/>
        </w:rPr>
        <w:fldChar w:fldCharType="separate"/>
      </w:r>
      <w:ins w:id="3" w:author="david.basala" w:date="2012-11-08T10:10:00Z">
        <w:r w:rsidR="00B85E90">
          <w:rPr>
            <w:rFonts w:ascii="Arial" w:eastAsia="Calibri" w:hAnsi="Arial" w:cs="Arial"/>
            <w:noProof/>
            <w:sz w:val="32"/>
            <w:szCs w:val="32"/>
          </w:rPr>
          <w:t>8 November 2012</w:t>
        </w:r>
      </w:ins>
      <w:ins w:id="4" w:author="Christine K Brennan" w:date="2012-11-06T17:03:00Z">
        <w:del w:id="5" w:author="david.basala" w:date="2012-11-07T07:06:00Z">
          <w:r w:rsidR="00310EB3" w:rsidDel="00E60C92">
            <w:rPr>
              <w:rFonts w:ascii="Arial" w:eastAsia="Calibri" w:hAnsi="Arial" w:cs="Arial"/>
              <w:noProof/>
              <w:sz w:val="32"/>
              <w:szCs w:val="32"/>
            </w:rPr>
            <w:delText>6 November 2012</w:delText>
          </w:r>
        </w:del>
      </w:ins>
      <w:del w:id="6" w:author="david.basala" w:date="2012-11-07T07:06:00Z">
        <w:r w:rsidR="00A77B75" w:rsidDel="00E60C92">
          <w:rPr>
            <w:rFonts w:ascii="Arial" w:eastAsia="Calibri" w:hAnsi="Arial" w:cs="Arial"/>
            <w:noProof/>
            <w:sz w:val="32"/>
            <w:szCs w:val="32"/>
          </w:rPr>
          <w:delText>2 November 2012</w:delText>
        </w:r>
      </w:del>
      <w:r>
        <w:rPr>
          <w:rFonts w:ascii="Arial" w:eastAsia="Calibri" w:hAnsi="Arial" w:cs="Arial"/>
          <w:sz w:val="32"/>
          <w:szCs w:val="32"/>
        </w:rPr>
        <w:fldChar w:fldCharType="end"/>
      </w:r>
      <w:r w:rsidR="004B04B9">
        <w:rPr>
          <w:rFonts w:cs="Arial"/>
          <w:sz w:val="32"/>
          <w:szCs w:val="32"/>
        </w:rPr>
        <w:br w:type="page"/>
      </w: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Pr="00E02CD7" w:rsidRDefault="004B04B9" w:rsidP="000A2986">
      <w:pPr>
        <w:jc w:val="center"/>
      </w:pPr>
      <w:r>
        <w:t>This page intentionally left blank</w:t>
      </w:r>
      <w:r>
        <w:br w:type="page"/>
      </w:r>
      <w:r w:rsidRPr="00E02CD7">
        <w:lastRenderedPageBreak/>
        <w:t>APPROVAL SHEET</w:t>
      </w:r>
    </w:p>
    <w:p w:rsidR="004B04B9" w:rsidRPr="00E02CD7" w:rsidRDefault="004B04B9" w:rsidP="000A2986">
      <w:pPr>
        <w:jc w:val="center"/>
      </w:pPr>
      <w:proofErr w:type="gramStart"/>
      <w:r>
        <w:t>f</w:t>
      </w:r>
      <w:r w:rsidRPr="00E02CD7">
        <w:t>or</w:t>
      </w:r>
      <w:proofErr w:type="gramEnd"/>
    </w:p>
    <w:p w:rsidR="004B04B9" w:rsidRPr="00E02CD7" w:rsidRDefault="004B04B9" w:rsidP="000A2986">
      <w:pPr>
        <w:jc w:val="center"/>
      </w:pPr>
      <w:r w:rsidRPr="00E02CD7">
        <w:t xml:space="preserve">MSSE CAPSTONE - </w:t>
      </w:r>
      <w:r>
        <w:t>VULTURE PROPOSAL</w:t>
      </w:r>
    </w:p>
    <w:p w:rsidR="004B04B9" w:rsidRDefault="004B04B9" w:rsidP="000A2986"/>
    <w:p w:rsidR="00046DD7" w:rsidRDefault="00046DD7" w:rsidP="000A2986"/>
    <w:p w:rsidR="00046DD7" w:rsidRPr="00E02CD7" w:rsidRDefault="00046DD7" w:rsidP="000A2986"/>
    <w:p w:rsidR="004B04B9" w:rsidRPr="00E02CD7" w:rsidRDefault="004B04B9" w:rsidP="000A2986">
      <w:r w:rsidRPr="00E02CD7">
        <w:tab/>
      </w:r>
      <w:r w:rsidRPr="00E02CD7">
        <w:tab/>
      </w:r>
      <w:r w:rsidRPr="00E02CD7">
        <w:tab/>
      </w:r>
      <w:r w:rsidRPr="00E02CD7">
        <w:tab/>
      </w:r>
      <w:r w:rsidRPr="00E02CD7">
        <w:tab/>
      </w:r>
    </w:p>
    <w:p w:rsidR="004B04B9" w:rsidRPr="00E02CD7" w:rsidRDefault="004B04B9" w:rsidP="000A2986">
      <w:r w:rsidRPr="00E02CD7">
        <w:t>APPROVED BY: _________________________________</w:t>
      </w:r>
      <w:r w:rsidRPr="00E02CD7">
        <w:tab/>
      </w:r>
      <w:r w:rsidRPr="00E02CD7">
        <w:tab/>
        <w:t>DATE: ___________</w:t>
      </w:r>
    </w:p>
    <w:p w:rsidR="004B04B9" w:rsidRPr="00E02CD7" w:rsidRDefault="004B04B9" w:rsidP="000A2986">
      <w:r>
        <w:t>Lead Advisor, Dr. Eug</w:t>
      </w:r>
      <w:r w:rsidRPr="00E02CD7">
        <w:t xml:space="preserve">ene </w:t>
      </w:r>
      <w:r>
        <w:t xml:space="preserve">P. </w:t>
      </w:r>
      <w:r w:rsidRPr="00E02CD7">
        <w:t>Paulo</w:t>
      </w:r>
    </w:p>
    <w:p w:rsidR="004B04B9" w:rsidRDefault="004B04B9" w:rsidP="000A2986"/>
    <w:p w:rsidR="004B04B9" w:rsidRPr="00E02CD7" w:rsidRDefault="004B04B9" w:rsidP="000A2986"/>
    <w:p w:rsidR="004B04B9" w:rsidRPr="00E02CD7" w:rsidRDefault="004B04B9" w:rsidP="000A2986"/>
    <w:p w:rsidR="004B04B9" w:rsidRPr="00E02CD7" w:rsidRDefault="004B04B9" w:rsidP="000A2986">
      <w:r w:rsidRPr="00E02CD7">
        <w:t>APPROVED BY: _________________________________</w:t>
      </w:r>
      <w:r w:rsidRPr="00E02CD7">
        <w:tab/>
      </w:r>
      <w:r w:rsidRPr="00E02CD7">
        <w:tab/>
        <w:t>DATE: ___________</w:t>
      </w:r>
    </w:p>
    <w:p w:rsidR="004B04B9" w:rsidRPr="00E02CD7" w:rsidRDefault="004B04B9" w:rsidP="000A2986">
      <w:r>
        <w:t>Co-</w:t>
      </w:r>
      <w:r w:rsidRPr="00E02CD7">
        <w:t xml:space="preserve">Advisor, </w:t>
      </w:r>
      <w:r>
        <w:t xml:space="preserve">Professor </w:t>
      </w:r>
    </w:p>
    <w:p w:rsidR="004B04B9" w:rsidRDefault="004B04B9" w:rsidP="000A2986"/>
    <w:p w:rsidR="004B04B9" w:rsidRPr="00E02CD7" w:rsidRDefault="004B04B9" w:rsidP="000A2986"/>
    <w:p w:rsidR="004B04B9" w:rsidRPr="00E02CD7" w:rsidRDefault="004B04B9" w:rsidP="000A2986"/>
    <w:p w:rsidR="004B04B9" w:rsidRPr="00E02CD7" w:rsidRDefault="004B04B9" w:rsidP="000A2986">
      <w:r w:rsidRPr="00E02CD7">
        <w:t>REVIEWED BY: _________________________________</w:t>
      </w:r>
      <w:r w:rsidRPr="00E02CD7">
        <w:tab/>
      </w:r>
      <w:r w:rsidRPr="00E02CD7">
        <w:tab/>
        <w:t>DATE:</w:t>
      </w:r>
      <w:r w:rsidRPr="00E02CD7">
        <w:tab/>
        <w:t>___________</w:t>
      </w:r>
    </w:p>
    <w:p w:rsidR="004B04B9" w:rsidRPr="00E02CD7" w:rsidRDefault="004B04B9" w:rsidP="000A2986">
      <w:r w:rsidRPr="00E02CD7">
        <w:t>MSSE (DL) Academic Associate</w:t>
      </w:r>
      <w:proofErr w:type="gramStart"/>
      <w:r w:rsidRPr="00E02CD7">
        <w:t xml:space="preserve">, </w:t>
      </w:r>
      <w:r>
        <w:t>,</w:t>
      </w:r>
      <w:proofErr w:type="gramEnd"/>
      <w:r>
        <w:t xml:space="preserve"> Dr. Eug</w:t>
      </w:r>
      <w:r w:rsidRPr="00E02CD7">
        <w:t xml:space="preserve">ene </w:t>
      </w:r>
      <w:r>
        <w:t xml:space="preserve">P. </w:t>
      </w:r>
      <w:r w:rsidRPr="00E02CD7">
        <w:t>Paulo</w:t>
      </w:r>
    </w:p>
    <w:p w:rsidR="004B04B9" w:rsidRPr="00E02CD7" w:rsidRDefault="004B04B9" w:rsidP="000A2986"/>
    <w:p w:rsidR="004B04B9" w:rsidRPr="00E02CD7" w:rsidRDefault="004B04B9" w:rsidP="000A2986"/>
    <w:p w:rsidR="004B04B9" w:rsidRPr="00E02CD7" w:rsidRDefault="004B04B9" w:rsidP="000A2986"/>
    <w:p w:rsidR="004B04B9" w:rsidRPr="00E02CD7" w:rsidRDefault="004B04B9" w:rsidP="000A2986">
      <w:r w:rsidRPr="00E02CD7">
        <w:t>REVIEWED BY: _________________________________</w:t>
      </w:r>
      <w:r w:rsidRPr="00E02CD7">
        <w:tab/>
      </w:r>
      <w:r w:rsidRPr="00E02CD7">
        <w:tab/>
        <w:t>DATE:</w:t>
      </w:r>
      <w:r w:rsidRPr="00E02CD7">
        <w:tab/>
        <w:t>___________</w:t>
      </w:r>
    </w:p>
    <w:p w:rsidR="004B04B9" w:rsidRPr="00E02CD7" w:rsidRDefault="004B04B9" w:rsidP="000A2986">
      <w:r w:rsidRPr="00E02CD7">
        <w:t xml:space="preserve">System Engineering Department </w:t>
      </w:r>
      <w:r>
        <w:t>Dr. Clifford A. Whitcomb</w:t>
      </w:r>
    </w:p>
    <w:p w:rsidR="004B04B9" w:rsidRPr="00E02CD7" w:rsidRDefault="004B04B9" w:rsidP="000A2986"/>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Default="004B04B9" w:rsidP="000A2986">
      <w:pPr>
        <w:jc w:val="center"/>
        <w:rPr>
          <w:b/>
        </w:rPr>
      </w:pPr>
    </w:p>
    <w:p w:rsidR="004B04B9" w:rsidRPr="00F10F85" w:rsidRDefault="004B04B9" w:rsidP="000A2986">
      <w:pPr>
        <w:pStyle w:val="IEEEAuthor"/>
        <w:spacing w:line="276" w:lineRule="auto"/>
        <w:rPr>
          <w:rFonts w:ascii="Times New Roman" w:eastAsia="PMingLiU" w:hAnsi="Times New Roman"/>
          <w:sz w:val="24"/>
          <w:szCs w:val="24"/>
          <w:lang w:eastAsia="zh-TW"/>
        </w:rPr>
      </w:pPr>
      <w:r w:rsidRPr="00F10F85">
        <w:rPr>
          <w:rFonts w:ascii="Times New Roman" w:eastAsia="PMingLiU" w:hAnsi="Times New Roman"/>
          <w:sz w:val="24"/>
          <w:szCs w:val="24"/>
          <w:lang w:eastAsia="zh-TW"/>
        </w:rPr>
        <w:t>This page intentionally left blank</w:t>
      </w:r>
    </w:p>
    <w:p w:rsidR="004B04B9" w:rsidRDefault="004B04B9" w:rsidP="000A2986">
      <w:pPr>
        <w:pStyle w:val="Heading1"/>
      </w:pPr>
      <w:r>
        <w:br w:type="page"/>
      </w:r>
      <w:r>
        <w:lastRenderedPageBreak/>
        <w:t>Introduction</w:t>
      </w:r>
    </w:p>
    <w:p w:rsidR="00046DD7" w:rsidRPr="00046DD7" w:rsidRDefault="000A2986" w:rsidP="000A2986">
      <w:pPr>
        <w:jc w:val="both"/>
      </w:pPr>
      <w:r w:rsidRPr="000A2986">
        <w:rPr>
          <w:rFonts w:ascii="Times New Roman" w:eastAsia="MS PGothic" w:hAnsi="Times New Roman" w:cs="Times New Roman"/>
          <w:sz w:val="24"/>
          <w:szCs w:val="24"/>
        </w:rPr>
        <w:t xml:space="preserve">Combat vehicles have historically balanced the “iron triangle” of protection, lethality, and mobility in design to meet the requirements of affordable force effectiveness.  To date, increasing protection has meant adding armor (or other technologies such as soft and hard kill active protection and signature management) </w:t>
      </w:r>
      <w:ins w:id="7" w:author="david.basala" w:date="2012-11-08T10:11:00Z">
        <w:r w:rsidR="00B85E90">
          <w:rPr>
            <w:rFonts w:ascii="Times New Roman" w:eastAsia="MS PGothic" w:hAnsi="Times New Roman" w:cs="Times New Roman"/>
            <w:sz w:val="24"/>
            <w:szCs w:val="24"/>
          </w:rPr>
          <w:t xml:space="preserve">and </w:t>
        </w:r>
      </w:ins>
      <w:r w:rsidRPr="000A2986">
        <w:rPr>
          <w:rFonts w:ascii="Times New Roman" w:eastAsia="MS PGothic" w:hAnsi="Times New Roman" w:cs="Times New Roman"/>
          <w:sz w:val="24"/>
          <w:szCs w:val="24"/>
        </w:rPr>
        <w:t>adding weight</w:t>
      </w:r>
      <w:ins w:id="8" w:author="david.basala" w:date="2012-11-08T10:11:00Z">
        <w:r w:rsidR="00B85E90">
          <w:rPr>
            <w:rFonts w:ascii="Times New Roman" w:eastAsia="MS PGothic" w:hAnsi="Times New Roman" w:cs="Times New Roman"/>
            <w:sz w:val="24"/>
            <w:szCs w:val="24"/>
          </w:rPr>
          <w:t>,</w:t>
        </w:r>
      </w:ins>
      <w:r w:rsidRPr="000A2986">
        <w:rPr>
          <w:rFonts w:ascii="Times New Roman" w:eastAsia="MS PGothic" w:hAnsi="Times New Roman" w:cs="Times New Roman"/>
          <w:sz w:val="24"/>
          <w:szCs w:val="24"/>
        </w:rPr>
        <w:t xml:space="preserve"> which decreased mobility and adding significant cost.  </w:t>
      </w:r>
    </w:p>
    <w:p w:rsidR="004B04B9" w:rsidRDefault="004B04B9" w:rsidP="000A2986">
      <w:pPr>
        <w:pStyle w:val="Heading1"/>
        <w:jc w:val="both"/>
      </w:pPr>
      <w:r>
        <w:t>Purpose</w:t>
      </w:r>
    </w:p>
    <w:p w:rsidR="00046DD7" w:rsidRDefault="00046DD7" w:rsidP="000A2986">
      <w:pPr>
        <w:tabs>
          <w:tab w:val="left" w:pos="0"/>
        </w:tabs>
        <w:spacing w:after="120"/>
        <w:jc w:val="both"/>
        <w:rPr>
          <w:rFonts w:ascii="Times New Roman" w:eastAsia="Times New Roman" w:hAnsi="Times New Roman" w:cs="Times New Roman"/>
          <w:sz w:val="24"/>
          <w:szCs w:val="24"/>
        </w:rPr>
      </w:pPr>
      <w:r w:rsidRPr="00046DD7">
        <w:rPr>
          <w:rFonts w:ascii="Times New Roman" w:eastAsia="MS PGothic" w:hAnsi="Times New Roman" w:cs="Times New Roman"/>
          <w:sz w:val="24"/>
          <w:szCs w:val="24"/>
        </w:rPr>
        <w:t xml:space="preserve">The purpose of this research effort is </w:t>
      </w:r>
      <w:r w:rsidRPr="00046DD7">
        <w:rPr>
          <w:rFonts w:ascii="Times New Roman" w:eastAsia="Times New Roman" w:hAnsi="Times New Roman" w:cs="Times New Roman"/>
          <w:sz w:val="24"/>
          <w:szCs w:val="24"/>
        </w:rPr>
        <w:t xml:space="preserve">the implementation of MBSE design methodology that uses functional allocation of requirements to physical form as the initial sizing and synthesis tool architecture basis. The framework will be implemented in a software environment useful for concept exploration and design, especially as a first level tool to allow government designers to explore concept possibilities. The method implements design in a “solution neutral” environment that allows the designer to allocate function to form in various ways. As an example, vehicle platform-specific considerations may be analyzed, such as wheels versus tracks, as well as system of system considerations for possibly a maneuver unit of action.  </w:t>
      </w:r>
    </w:p>
    <w:p w:rsidR="000A2986" w:rsidRPr="00046DD7" w:rsidRDefault="000A2986" w:rsidP="000A2986">
      <w:pPr>
        <w:tabs>
          <w:tab w:val="left" w:pos="0"/>
        </w:tabs>
        <w:spacing w:after="120"/>
        <w:jc w:val="both"/>
        <w:rPr>
          <w:rFonts w:ascii="Times New Roman" w:eastAsia="Times New Roman" w:hAnsi="Times New Roman" w:cs="Times New Roman"/>
          <w:sz w:val="24"/>
          <w:szCs w:val="24"/>
        </w:rPr>
      </w:pPr>
    </w:p>
    <w:p w:rsidR="00046DD7" w:rsidRDefault="00046DD7"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r w:rsidRPr="00046DD7">
        <w:rPr>
          <w:rFonts w:ascii="Times New Roman" w:eastAsia="Times New Roman" w:hAnsi="Times New Roman" w:cs="Times New Roman"/>
          <w:sz w:val="24"/>
          <w:szCs w:val="24"/>
        </w:rPr>
        <w:t>The capabilities that have an effect on mission effectiveness are not independent or separable. Use of MBSE methods and tools allows the mapping of the interconnections to be defined, studied, and arranged providing insight into how the design may best be accomplished. The ability to identify functions in a solution neutral sense</w:t>
      </w:r>
      <w:del w:id="9" w:author="david.basala" w:date="2012-11-08T10:14:00Z">
        <w:r w:rsidRPr="00046DD7" w:rsidDel="00B85E90">
          <w:rPr>
            <w:rFonts w:ascii="Times New Roman" w:eastAsia="Times New Roman" w:hAnsi="Times New Roman" w:cs="Times New Roman"/>
            <w:sz w:val="24"/>
            <w:szCs w:val="24"/>
          </w:rPr>
          <w:delText>, then</w:delText>
        </w:r>
      </w:del>
      <w:r w:rsidRPr="00046DD7">
        <w:rPr>
          <w:rFonts w:ascii="Times New Roman" w:eastAsia="Times New Roman" w:hAnsi="Times New Roman" w:cs="Times New Roman"/>
          <w:sz w:val="24"/>
          <w:szCs w:val="24"/>
        </w:rPr>
        <w:t xml:space="preserve"> allows designers from various disciplines to proceed in their own process of mapping function to form</w:t>
      </w:r>
      <w:ins w:id="10" w:author="david.basala" w:date="2012-11-08T10:14:00Z">
        <w:r w:rsidR="00B85E90">
          <w:rPr>
            <w:rFonts w:ascii="Times New Roman" w:eastAsia="Times New Roman" w:hAnsi="Times New Roman" w:cs="Times New Roman"/>
            <w:sz w:val="24"/>
            <w:szCs w:val="24"/>
          </w:rPr>
          <w:t>,</w:t>
        </w:r>
      </w:ins>
      <w:r w:rsidRPr="00046DD7">
        <w:rPr>
          <w:rFonts w:ascii="Times New Roman" w:eastAsia="Times New Roman" w:hAnsi="Times New Roman" w:cs="Times New Roman"/>
          <w:sz w:val="24"/>
          <w:szCs w:val="24"/>
        </w:rPr>
        <w:t xml:space="preserve"> allowing the design team to work independently. If the system-level interconnections are understood, then the dependencies can be accounted for in the process, and the resulting design will have a more even fidelity across the needed design disciplines, and concept exploration can come closer to achieving a total system solution.</w:t>
      </w:r>
    </w:p>
    <w:p w:rsidR="000A2986" w:rsidRPr="00046DD7" w:rsidRDefault="000A2986"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p>
    <w:p w:rsidR="00046DD7" w:rsidRDefault="00046DD7"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r w:rsidRPr="00046DD7">
        <w:rPr>
          <w:rFonts w:ascii="Times New Roman" w:eastAsia="Times New Roman" w:hAnsi="Times New Roman" w:cs="Times New Roman"/>
          <w:sz w:val="24"/>
          <w:szCs w:val="24"/>
        </w:rPr>
        <w:t>The MBSE approach means that the system mission capabilities and operational scenarios are defined in conjunction with probabilistic MOEs, which are then linked to appropriate functions related to protection, lethality, and mobility as determined by the team. The combat vehicle platform is designed to include combat and weapon systems integrated and mapped through functional allocation.  This methodology identifies functions requiring fulfillment, presents physical design parameters to meet these needs, and maps their interrelationship</w:t>
      </w:r>
      <w:ins w:id="11" w:author="david.basala" w:date="2012-11-08T10:15:00Z">
        <w:r w:rsidR="00B85E90">
          <w:rPr>
            <w:rFonts w:ascii="Times New Roman" w:eastAsia="Times New Roman" w:hAnsi="Times New Roman" w:cs="Times New Roman"/>
            <w:sz w:val="24"/>
            <w:szCs w:val="24"/>
          </w:rPr>
          <w:t>s</w:t>
        </w:r>
      </w:ins>
      <w:r w:rsidRPr="00046DD7">
        <w:rPr>
          <w:rFonts w:ascii="Times New Roman" w:eastAsia="Times New Roman" w:hAnsi="Times New Roman" w:cs="Times New Roman"/>
          <w:sz w:val="24"/>
          <w:szCs w:val="24"/>
        </w:rPr>
        <w:t xml:space="preserve">. </w:t>
      </w:r>
    </w:p>
    <w:p w:rsidR="000A2986" w:rsidRPr="00046DD7" w:rsidRDefault="000A2986" w:rsidP="000A2986">
      <w:pPr>
        <w:tabs>
          <w:tab w:val="left" w:pos="0"/>
        </w:tabs>
        <w:autoSpaceDE w:val="0"/>
        <w:autoSpaceDN w:val="0"/>
        <w:adjustRightInd w:val="0"/>
        <w:spacing w:after="120"/>
        <w:jc w:val="both"/>
        <w:rPr>
          <w:rFonts w:ascii="Times New Roman" w:eastAsia="Times New Roman" w:hAnsi="Times New Roman" w:cs="Times New Roman"/>
          <w:sz w:val="24"/>
          <w:szCs w:val="24"/>
        </w:rPr>
      </w:pPr>
    </w:p>
    <w:p w:rsidR="00046DD7" w:rsidRPr="00046DD7" w:rsidRDefault="00046DD7" w:rsidP="000A2986">
      <w:pPr>
        <w:tabs>
          <w:tab w:val="left" w:pos="0"/>
        </w:tabs>
        <w:spacing w:after="120"/>
        <w:jc w:val="both"/>
        <w:rPr>
          <w:rFonts w:ascii="Times New Roman" w:eastAsia="Times New Roman" w:hAnsi="Times New Roman" w:cs="Times New Roman"/>
          <w:bCs/>
          <w:iCs/>
          <w:sz w:val="24"/>
          <w:szCs w:val="24"/>
        </w:rPr>
      </w:pPr>
      <w:r w:rsidRPr="00046DD7">
        <w:rPr>
          <w:rFonts w:ascii="Times New Roman" w:eastAsia="Times New Roman" w:hAnsi="Times New Roman" w:cs="Times New Roman"/>
          <w:sz w:val="24"/>
          <w:szCs w:val="24"/>
        </w:rPr>
        <w:t xml:space="preserve">Our team of researchers at Naval Postgraduate School (NPS) will utilize a multi-disciplinary MBSE approach to model and develop a methodology that leads to the output analyses of the </w:t>
      </w:r>
      <w:r w:rsidRPr="00046DD7">
        <w:rPr>
          <w:rFonts w:ascii="Times New Roman" w:eastAsia="Times New Roman" w:hAnsi="Times New Roman" w:cs="Times New Roman"/>
          <w:sz w:val="24"/>
          <w:szCs w:val="24"/>
        </w:rPr>
        <w:lastRenderedPageBreak/>
        <w:t xml:space="preserve">combat systems effectiveness as inputs for the design process.  This effort leverages recent NPS research sponsored by the Office of Naval Research (ONR) in support of ship design. The effort will be led by students and faculty from the Systems Engineering department.   </w:t>
      </w:r>
      <w:commentRangeStart w:id="12"/>
      <w:r w:rsidRPr="00046DD7">
        <w:rPr>
          <w:rFonts w:ascii="Times New Roman" w:eastAsia="Times New Roman" w:hAnsi="Times New Roman" w:cs="Times New Roman"/>
          <w:sz w:val="24"/>
          <w:szCs w:val="24"/>
        </w:rPr>
        <w:t>The FY13 objective will be to integrate processes and tools such as systems architecting and development, various simulation technologies, and statistical design of experiments</w:t>
      </w:r>
      <w:ins w:id="13" w:author="U.S. Army" w:date="2012-11-02T08:53:00Z">
        <w:r w:rsidR="008709FD">
          <w:rPr>
            <w:rFonts w:ascii="Times New Roman" w:eastAsia="Times New Roman" w:hAnsi="Times New Roman" w:cs="Times New Roman"/>
            <w:sz w:val="24"/>
            <w:szCs w:val="24"/>
          </w:rPr>
          <w:t>.  The data generated from these modeling experiments will be used to generate a</w:t>
        </w:r>
      </w:ins>
      <w:ins w:id="14" w:author="U.S. Army" w:date="2012-11-02T08:59:00Z">
        <w:r w:rsidR="008709FD">
          <w:rPr>
            <w:rFonts w:ascii="Times New Roman" w:eastAsia="Times New Roman" w:hAnsi="Times New Roman" w:cs="Times New Roman"/>
            <w:sz w:val="24"/>
            <w:szCs w:val="24"/>
          </w:rPr>
          <w:t>n</w:t>
        </w:r>
      </w:ins>
      <w:ins w:id="15" w:author="U.S. Army" w:date="2012-11-02T08:58:00Z">
        <w:r w:rsidR="008709FD">
          <w:rPr>
            <w:rFonts w:ascii="Times New Roman" w:eastAsia="Times New Roman" w:hAnsi="Times New Roman" w:cs="Times New Roman"/>
            <w:sz w:val="24"/>
            <w:szCs w:val="24"/>
          </w:rPr>
          <w:t xml:space="preserve"> evaluation matrix</w:t>
        </w:r>
      </w:ins>
      <w:ins w:id="16" w:author="U.S. Army" w:date="2012-11-02T08:56:00Z">
        <w:r w:rsidR="008709FD">
          <w:rPr>
            <w:rFonts w:ascii="Times New Roman" w:eastAsia="Times New Roman" w:hAnsi="Times New Roman" w:cs="Times New Roman"/>
            <w:sz w:val="24"/>
            <w:szCs w:val="24"/>
          </w:rPr>
          <w:t xml:space="preserve"> </w:t>
        </w:r>
      </w:ins>
      <w:ins w:id="17" w:author="U.S. Army" w:date="2012-11-02T08:57:00Z">
        <w:r w:rsidR="008709FD">
          <w:rPr>
            <w:rFonts w:ascii="Times New Roman" w:eastAsia="Times New Roman" w:hAnsi="Times New Roman" w:cs="Times New Roman"/>
            <w:sz w:val="24"/>
            <w:szCs w:val="24"/>
          </w:rPr>
          <w:t xml:space="preserve">for </w:t>
        </w:r>
      </w:ins>
      <w:ins w:id="18" w:author="U.S. Army" w:date="2012-11-02T09:00:00Z">
        <w:r w:rsidR="008709FD">
          <w:rPr>
            <w:rFonts w:ascii="Times New Roman" w:eastAsia="Times New Roman" w:hAnsi="Times New Roman" w:cs="Times New Roman"/>
            <w:sz w:val="24"/>
            <w:szCs w:val="24"/>
          </w:rPr>
          <w:t xml:space="preserve">the effects of </w:t>
        </w:r>
      </w:ins>
      <w:ins w:id="19" w:author="U.S. Army" w:date="2012-11-02T08:59:00Z">
        <w:r w:rsidR="008709FD">
          <w:rPr>
            <w:rFonts w:ascii="Times New Roman" w:eastAsia="Times New Roman" w:hAnsi="Times New Roman" w:cs="Times New Roman"/>
            <w:sz w:val="24"/>
            <w:szCs w:val="24"/>
          </w:rPr>
          <w:t xml:space="preserve">combined </w:t>
        </w:r>
      </w:ins>
      <w:ins w:id="20" w:author="U.S. Army" w:date="2012-11-02T08:57:00Z">
        <w:r w:rsidR="008709FD">
          <w:rPr>
            <w:rFonts w:ascii="Times New Roman" w:eastAsia="Times New Roman" w:hAnsi="Times New Roman" w:cs="Times New Roman"/>
            <w:sz w:val="24"/>
            <w:szCs w:val="24"/>
          </w:rPr>
          <w:t>combat vehicle</w:t>
        </w:r>
      </w:ins>
      <w:ins w:id="21" w:author="U.S. Army" w:date="2012-11-02T08:59:00Z">
        <w:r w:rsidR="008709FD">
          <w:rPr>
            <w:rFonts w:ascii="Times New Roman" w:eastAsia="Times New Roman" w:hAnsi="Times New Roman" w:cs="Times New Roman"/>
            <w:sz w:val="24"/>
            <w:szCs w:val="24"/>
          </w:rPr>
          <w:t xml:space="preserve"> design attributes </w:t>
        </w:r>
      </w:ins>
      <w:ins w:id="22" w:author="U.S. Army" w:date="2012-11-02T09:00:00Z">
        <w:r w:rsidR="008709FD">
          <w:rPr>
            <w:rFonts w:ascii="Times New Roman" w:eastAsia="Times New Roman" w:hAnsi="Times New Roman" w:cs="Times New Roman"/>
            <w:sz w:val="24"/>
            <w:szCs w:val="24"/>
          </w:rPr>
          <w:t>on</w:t>
        </w:r>
      </w:ins>
      <w:ins w:id="23" w:author="U.S. Army" w:date="2012-11-02T08:59:00Z">
        <w:r w:rsidR="008709FD">
          <w:rPr>
            <w:rFonts w:ascii="Times New Roman" w:eastAsia="Times New Roman" w:hAnsi="Times New Roman" w:cs="Times New Roman"/>
            <w:sz w:val="24"/>
            <w:szCs w:val="24"/>
          </w:rPr>
          <w:t xml:space="preserve"> operational </w:t>
        </w:r>
      </w:ins>
      <w:ins w:id="24" w:author="U.S. Army" w:date="2012-11-02T09:00:00Z">
        <w:r w:rsidR="008709FD">
          <w:rPr>
            <w:rFonts w:ascii="Times New Roman" w:eastAsia="Times New Roman" w:hAnsi="Times New Roman" w:cs="Times New Roman"/>
            <w:sz w:val="24"/>
            <w:szCs w:val="24"/>
          </w:rPr>
          <w:t>criteria</w:t>
        </w:r>
      </w:ins>
      <w:ins w:id="25" w:author="U.S. Army" w:date="2012-11-02T09:02:00Z">
        <w:r w:rsidR="00E22C9C">
          <w:rPr>
            <w:rFonts w:ascii="Times New Roman" w:eastAsia="Times New Roman" w:hAnsi="Times New Roman" w:cs="Times New Roman"/>
            <w:sz w:val="24"/>
            <w:szCs w:val="24"/>
          </w:rPr>
          <w:t xml:space="preserve"> that affects vehicle and crew survivability</w:t>
        </w:r>
      </w:ins>
      <w:ins w:id="26" w:author="U.S. Army" w:date="2012-11-02T09:00:00Z">
        <w:r w:rsidR="008709FD">
          <w:rPr>
            <w:rFonts w:ascii="Times New Roman" w:eastAsia="Times New Roman" w:hAnsi="Times New Roman" w:cs="Times New Roman"/>
            <w:sz w:val="24"/>
            <w:szCs w:val="24"/>
          </w:rPr>
          <w:t>.</w:t>
        </w:r>
      </w:ins>
      <w:del w:id="27" w:author="U.S. Army" w:date="2012-11-02T09:00:00Z">
        <w:r w:rsidRPr="00046DD7" w:rsidDel="008709FD">
          <w:rPr>
            <w:rFonts w:ascii="Times New Roman" w:eastAsia="Times New Roman" w:hAnsi="Times New Roman" w:cs="Times New Roman"/>
            <w:sz w:val="24"/>
            <w:szCs w:val="24"/>
          </w:rPr>
          <w:delText xml:space="preserve"> </w:delText>
        </w:r>
      </w:del>
      <w:del w:id="28" w:author="U.S. Army" w:date="2012-11-02T08:53:00Z">
        <w:r w:rsidRPr="00046DD7" w:rsidDel="008709FD">
          <w:rPr>
            <w:rFonts w:ascii="Times New Roman" w:eastAsia="Times New Roman" w:hAnsi="Times New Roman" w:cs="Times New Roman"/>
            <w:sz w:val="24"/>
            <w:szCs w:val="24"/>
          </w:rPr>
          <w:delText xml:space="preserve">to demonstrate an understanding of the survivability of a family of systems comprised of combat vehicles to achieve a single mission based solely on the measures of effectiveness for that mission.  </w:delText>
        </w:r>
      </w:del>
      <w:del w:id="29" w:author="U.S. Army" w:date="2012-11-02T08:55:00Z">
        <w:r w:rsidRPr="00046DD7" w:rsidDel="008709FD">
          <w:rPr>
            <w:rFonts w:ascii="Times New Roman" w:eastAsia="Times New Roman" w:hAnsi="Times New Roman" w:cs="Times New Roman"/>
            <w:sz w:val="24"/>
            <w:szCs w:val="24"/>
          </w:rPr>
          <w:delText>For the longer term, the team will develop a methodology for effectiveness-based engineering design that includes the integration of system of systems architecture, combat systems, and combat operations, as well as related life cycle cost concerns from the perspective of multiple missions</w:delText>
        </w:r>
        <w:commentRangeEnd w:id="12"/>
        <w:r w:rsidRPr="00046DD7" w:rsidDel="008709FD">
          <w:rPr>
            <w:rFonts w:ascii="Times New Roman" w:eastAsia="Times New Roman" w:hAnsi="Times New Roman" w:cs="Times New Roman"/>
            <w:sz w:val="16"/>
            <w:szCs w:val="16"/>
          </w:rPr>
          <w:commentReference w:id="12"/>
        </w:r>
      </w:del>
      <w:del w:id="30" w:author="U.S. Army" w:date="2012-11-02T09:00:00Z">
        <w:r w:rsidRPr="00046DD7" w:rsidDel="008709FD">
          <w:rPr>
            <w:rFonts w:ascii="Times New Roman" w:eastAsia="Times New Roman" w:hAnsi="Times New Roman" w:cs="Times New Roman"/>
            <w:sz w:val="24"/>
            <w:szCs w:val="24"/>
          </w:rPr>
          <w:delText>.</w:delText>
        </w:r>
      </w:del>
      <w:r w:rsidRPr="00046DD7">
        <w:rPr>
          <w:rFonts w:ascii="Times New Roman" w:eastAsia="Times New Roman" w:hAnsi="Times New Roman" w:cs="Times New Roman"/>
          <w:sz w:val="24"/>
          <w:szCs w:val="24"/>
        </w:rPr>
        <w:t xml:space="preserve">  The impacts of combat system capability and technology trade-offs will be examined and include consideration of cost, risk, and system effectiveness in multiple criteria survivability trade space analysis.  </w:t>
      </w:r>
      <w:ins w:id="31" w:author="U.S. Army" w:date="2012-11-02T09:04:00Z">
        <w:r w:rsidR="00C66207">
          <w:rPr>
            <w:rFonts w:ascii="Times New Roman" w:eastAsia="Times New Roman" w:hAnsi="Times New Roman" w:cs="Times New Roman"/>
            <w:sz w:val="24"/>
            <w:szCs w:val="24"/>
          </w:rPr>
          <w:t xml:space="preserve">The objective </w:t>
        </w:r>
      </w:ins>
      <w:ins w:id="32" w:author="U.S. Army" w:date="2012-11-02T09:05:00Z">
        <w:r w:rsidR="00C66207">
          <w:rPr>
            <w:rFonts w:ascii="Times New Roman" w:eastAsia="Times New Roman" w:hAnsi="Times New Roman" w:cs="Times New Roman"/>
            <w:sz w:val="24"/>
            <w:szCs w:val="24"/>
          </w:rPr>
          <w:t>will be</w:t>
        </w:r>
      </w:ins>
      <w:ins w:id="33" w:author="U.S. Army" w:date="2012-11-02T09:04:00Z">
        <w:r w:rsidR="00C66207">
          <w:rPr>
            <w:rFonts w:ascii="Times New Roman" w:eastAsia="Times New Roman" w:hAnsi="Times New Roman" w:cs="Times New Roman"/>
            <w:sz w:val="24"/>
            <w:szCs w:val="24"/>
          </w:rPr>
          <w:t xml:space="preserve"> to model</w:t>
        </w:r>
      </w:ins>
      <w:ins w:id="34" w:author="U.S. Army" w:date="2012-11-02T09:05:00Z">
        <w:r w:rsidR="00C66207">
          <w:rPr>
            <w:rFonts w:ascii="Times New Roman" w:eastAsia="Times New Roman" w:hAnsi="Times New Roman" w:cs="Times New Roman"/>
            <w:sz w:val="24"/>
            <w:szCs w:val="24"/>
          </w:rPr>
          <w:t xml:space="preserve"> survivability </w:t>
        </w:r>
      </w:ins>
      <w:ins w:id="35" w:author="U.S. Army" w:date="2012-11-02T09:06:00Z">
        <w:r w:rsidR="00C66207">
          <w:rPr>
            <w:rFonts w:ascii="Times New Roman" w:eastAsia="Times New Roman" w:hAnsi="Times New Roman" w:cs="Times New Roman"/>
            <w:sz w:val="24"/>
            <w:szCs w:val="24"/>
          </w:rPr>
          <w:t>of the vehicles and crew members in the context of</w:t>
        </w:r>
      </w:ins>
      <w:ins w:id="36" w:author="U.S. Army" w:date="2012-11-02T09:15:00Z">
        <w:r w:rsidR="008F5BEB">
          <w:rPr>
            <w:rFonts w:ascii="Times New Roman" w:eastAsia="Times New Roman" w:hAnsi="Times New Roman" w:cs="Times New Roman"/>
            <w:sz w:val="24"/>
            <w:szCs w:val="24"/>
          </w:rPr>
          <w:t xml:space="preserve"> </w:t>
        </w:r>
        <w:del w:id="37" w:author="Christine K Brennan" w:date="2012-11-02T15:30:00Z">
          <w:r w:rsidR="008F5BEB" w:rsidDel="00A77B75">
            <w:rPr>
              <w:rFonts w:ascii="Times New Roman" w:eastAsia="Times New Roman" w:hAnsi="Times New Roman" w:cs="Times New Roman"/>
              <w:sz w:val="24"/>
              <w:szCs w:val="24"/>
            </w:rPr>
            <w:delText>both force on force</w:delText>
          </w:r>
        </w:del>
      </w:ins>
      <w:ins w:id="38" w:author="U.S. Army" w:date="2012-11-02T09:16:00Z">
        <w:del w:id="39" w:author="Christine K Brennan" w:date="2012-11-02T15:30:00Z">
          <w:r w:rsidR="008F5BEB" w:rsidDel="00A77B75">
            <w:rPr>
              <w:rFonts w:ascii="Times New Roman" w:eastAsia="Times New Roman" w:hAnsi="Times New Roman" w:cs="Times New Roman"/>
              <w:sz w:val="24"/>
              <w:szCs w:val="24"/>
            </w:rPr>
            <w:delText xml:space="preserve"> and convoy protection</w:delText>
          </w:r>
        </w:del>
      </w:ins>
      <w:ins w:id="40" w:author="U.S. Army" w:date="2012-11-02T09:15:00Z">
        <w:del w:id="41" w:author="Christine K Brennan" w:date="2012-11-02T15:30:00Z">
          <w:r w:rsidR="008F5BEB" w:rsidDel="00A77B75">
            <w:rPr>
              <w:rFonts w:ascii="Times New Roman" w:eastAsia="Times New Roman" w:hAnsi="Times New Roman" w:cs="Times New Roman"/>
              <w:sz w:val="24"/>
              <w:szCs w:val="24"/>
            </w:rPr>
            <w:delText xml:space="preserve"> scenarios</w:delText>
          </w:r>
        </w:del>
      </w:ins>
      <w:ins w:id="42" w:author="U.S. Army" w:date="2012-11-02T09:16:00Z">
        <w:del w:id="43" w:author="Christine K Brennan" w:date="2012-11-02T15:30:00Z">
          <w:r w:rsidR="008F5BEB" w:rsidDel="00A77B75">
            <w:rPr>
              <w:rFonts w:ascii="Times New Roman" w:eastAsia="Times New Roman" w:hAnsi="Times New Roman" w:cs="Times New Roman"/>
              <w:sz w:val="24"/>
              <w:szCs w:val="24"/>
            </w:rPr>
            <w:delText>.</w:delText>
          </w:r>
        </w:del>
      </w:ins>
      <w:ins w:id="44" w:author="Christine K Brennan" w:date="2012-11-02T15:30:00Z">
        <w:r w:rsidR="00A77B75">
          <w:rPr>
            <w:rFonts w:ascii="Times New Roman" w:eastAsia="Times New Roman" w:hAnsi="Times New Roman" w:cs="Times New Roman"/>
            <w:sz w:val="24"/>
            <w:szCs w:val="24"/>
          </w:rPr>
          <w:t xml:space="preserve">two different mission scenarios.  </w:t>
        </w:r>
      </w:ins>
      <w:ins w:id="45" w:author="Christine K Brennan" w:date="2012-11-02T15:31:00Z">
        <w:r w:rsidR="00A77B75">
          <w:rPr>
            <w:rFonts w:ascii="Times New Roman" w:eastAsia="Times New Roman" w:hAnsi="Times New Roman" w:cs="Times New Roman"/>
            <w:sz w:val="24"/>
            <w:szCs w:val="24"/>
          </w:rPr>
          <w:t>For the longer term, the team will develop a methodology for effectiveness</w:t>
        </w:r>
      </w:ins>
      <w:ins w:id="46" w:author="david.basala" w:date="2012-11-08T10:16:00Z">
        <w:r w:rsidR="00B85E90">
          <w:rPr>
            <w:rFonts w:ascii="Times New Roman" w:eastAsia="Times New Roman" w:hAnsi="Times New Roman" w:cs="Times New Roman"/>
            <w:sz w:val="24"/>
            <w:szCs w:val="24"/>
          </w:rPr>
          <w:t>-</w:t>
        </w:r>
      </w:ins>
      <w:ins w:id="47" w:author="Christine K Brennan" w:date="2012-11-02T15:31:00Z">
        <w:del w:id="48" w:author="david.basala" w:date="2012-11-08T10:16:00Z">
          <w:r w:rsidR="00A77B75" w:rsidDel="00B85E90">
            <w:rPr>
              <w:rFonts w:ascii="Times New Roman" w:eastAsia="Times New Roman" w:hAnsi="Times New Roman" w:cs="Times New Roman"/>
              <w:sz w:val="24"/>
              <w:szCs w:val="24"/>
            </w:rPr>
            <w:delText xml:space="preserve"> </w:delText>
          </w:r>
        </w:del>
        <w:r w:rsidR="00A77B75">
          <w:rPr>
            <w:rFonts w:ascii="Times New Roman" w:eastAsia="Times New Roman" w:hAnsi="Times New Roman" w:cs="Times New Roman"/>
            <w:sz w:val="24"/>
            <w:szCs w:val="24"/>
          </w:rPr>
          <w:t xml:space="preserve">based engineering design that includes that integration of system of systems architecture, combat systems and combat operations, as well as related life cycle cost concerns from the perspective of multiple missions and unit types.  This methodology will be </w:t>
        </w:r>
        <w:proofErr w:type="spellStart"/>
        <w:r w:rsidR="00A77B75">
          <w:rPr>
            <w:rFonts w:ascii="Times New Roman" w:eastAsia="Times New Roman" w:hAnsi="Times New Roman" w:cs="Times New Roman"/>
            <w:sz w:val="24"/>
            <w:szCs w:val="24"/>
          </w:rPr>
          <w:t>tailorable</w:t>
        </w:r>
        <w:proofErr w:type="spellEnd"/>
        <w:r w:rsidR="00A77B75">
          <w:rPr>
            <w:rFonts w:ascii="Times New Roman" w:eastAsia="Times New Roman" w:hAnsi="Times New Roman" w:cs="Times New Roman"/>
            <w:sz w:val="24"/>
            <w:szCs w:val="24"/>
          </w:rPr>
          <w:t xml:space="preserve"> to meet the needs of the user, by identifying the necessary process, tools, data and resources </w:t>
        </w:r>
      </w:ins>
      <w:ins w:id="49" w:author="Christine K Brennan" w:date="2012-11-02T15:32:00Z">
        <w:r w:rsidR="00A77B75">
          <w:rPr>
            <w:rFonts w:ascii="Times New Roman" w:eastAsia="Times New Roman" w:hAnsi="Times New Roman" w:cs="Times New Roman"/>
            <w:sz w:val="24"/>
            <w:szCs w:val="24"/>
          </w:rPr>
          <w:t>required</w:t>
        </w:r>
      </w:ins>
      <w:ins w:id="50" w:author="Christine K Brennan" w:date="2012-11-02T15:31:00Z">
        <w:r w:rsidR="00A77B75">
          <w:rPr>
            <w:rFonts w:ascii="Times New Roman" w:eastAsia="Times New Roman" w:hAnsi="Times New Roman" w:cs="Times New Roman"/>
            <w:sz w:val="24"/>
            <w:szCs w:val="24"/>
          </w:rPr>
          <w:t>.</w:t>
        </w:r>
      </w:ins>
      <w:ins w:id="51" w:author="Christine K Brennan" w:date="2012-11-02T15:32:00Z">
        <w:r w:rsidR="00A77B75">
          <w:rPr>
            <w:rFonts w:ascii="Times New Roman" w:eastAsia="Times New Roman" w:hAnsi="Times New Roman" w:cs="Times New Roman"/>
            <w:sz w:val="24"/>
            <w:szCs w:val="24"/>
          </w:rPr>
          <w:t xml:space="preserve"> </w:t>
        </w:r>
      </w:ins>
      <w:ins w:id="52" w:author="U.S. Army" w:date="2012-11-02T09:06:00Z">
        <w:del w:id="53" w:author="Christine K Brennan" w:date="2012-11-02T15:30:00Z">
          <w:r w:rsidR="00C66207" w:rsidDel="00A77B75">
            <w:rPr>
              <w:rFonts w:ascii="Times New Roman" w:eastAsia="Times New Roman" w:hAnsi="Times New Roman" w:cs="Times New Roman"/>
              <w:sz w:val="24"/>
              <w:szCs w:val="24"/>
            </w:rPr>
            <w:delText xml:space="preserve"> </w:delText>
          </w:r>
        </w:del>
      </w:ins>
      <w:ins w:id="54" w:author="U.S. Army" w:date="2012-11-02T09:05:00Z">
        <w:del w:id="55" w:author="Christine K Brennan" w:date="2012-11-02T15:30:00Z">
          <w:r w:rsidR="00C66207" w:rsidDel="00A77B75">
            <w:rPr>
              <w:rFonts w:ascii="Times New Roman" w:eastAsia="Times New Roman" w:hAnsi="Times New Roman" w:cs="Times New Roman"/>
              <w:sz w:val="24"/>
              <w:szCs w:val="24"/>
            </w:rPr>
            <w:delText xml:space="preserve"> </w:delText>
          </w:r>
        </w:del>
      </w:ins>
      <w:ins w:id="56" w:author="U.S. Army" w:date="2012-11-02T09:04:00Z">
        <w:del w:id="57" w:author="Christine K Brennan" w:date="2012-11-02T15:30:00Z">
          <w:r w:rsidR="00C66207" w:rsidDel="00A77B75">
            <w:rPr>
              <w:rFonts w:ascii="Times New Roman" w:eastAsia="Times New Roman" w:hAnsi="Times New Roman" w:cs="Times New Roman"/>
              <w:sz w:val="24"/>
              <w:szCs w:val="24"/>
            </w:rPr>
            <w:delText xml:space="preserve"> </w:delText>
          </w:r>
        </w:del>
      </w:ins>
    </w:p>
    <w:p w:rsidR="00046DD7" w:rsidRPr="00046DD7" w:rsidRDefault="00046DD7" w:rsidP="000A2986"/>
    <w:p w:rsidR="004B04B9" w:rsidRDefault="004B04B9" w:rsidP="000A2986">
      <w:pPr>
        <w:pStyle w:val="Heading1"/>
      </w:pPr>
      <w:r>
        <w:t>Problem</w:t>
      </w:r>
    </w:p>
    <w:p w:rsidR="000A2986" w:rsidDel="00F969EA" w:rsidRDefault="000A2986" w:rsidP="000A2986">
      <w:pPr>
        <w:spacing w:after="120"/>
        <w:jc w:val="both"/>
        <w:rPr>
          <w:del w:id="58" w:author="U.S. Army" w:date="2012-11-02T10:22:00Z"/>
          <w:rFonts w:ascii="Times New Roman" w:eastAsia="MS PGothic" w:hAnsi="Times New Roman" w:cs="Times New Roman"/>
          <w:sz w:val="24"/>
          <w:szCs w:val="24"/>
        </w:rPr>
      </w:pPr>
      <w:r w:rsidRPr="000A2986">
        <w:rPr>
          <w:rFonts w:ascii="Times New Roman" w:eastAsia="MS PGothic" w:hAnsi="Times New Roman" w:cs="Times New Roman"/>
          <w:sz w:val="24"/>
          <w:szCs w:val="24"/>
        </w:rPr>
        <w:t xml:space="preserve">The idea that increasing lethality or mobility would also increase </w:t>
      </w:r>
      <w:commentRangeStart w:id="59"/>
      <w:r w:rsidRPr="000A2986">
        <w:rPr>
          <w:rFonts w:ascii="Times New Roman" w:eastAsia="MS PGothic" w:hAnsi="Times New Roman" w:cs="Times New Roman"/>
          <w:sz w:val="24"/>
          <w:szCs w:val="24"/>
        </w:rPr>
        <w:t xml:space="preserve">protection </w:t>
      </w:r>
      <w:commentRangeEnd w:id="59"/>
      <w:r w:rsidR="00B85E90">
        <w:rPr>
          <w:rStyle w:val="CommentReference"/>
        </w:rPr>
        <w:commentReference w:id="59"/>
      </w:r>
      <w:proofErr w:type="gramStart"/>
      <w:r w:rsidRPr="000A2986">
        <w:rPr>
          <w:rFonts w:ascii="Times New Roman" w:eastAsia="MS PGothic" w:hAnsi="Times New Roman" w:cs="Times New Roman"/>
          <w:sz w:val="24"/>
          <w:szCs w:val="24"/>
        </w:rPr>
        <w:t>has</w:t>
      </w:r>
      <w:proofErr w:type="gramEnd"/>
      <w:r w:rsidRPr="000A2986">
        <w:rPr>
          <w:rFonts w:ascii="Times New Roman" w:eastAsia="MS PGothic" w:hAnsi="Times New Roman" w:cs="Times New Roman"/>
          <w:sz w:val="24"/>
          <w:szCs w:val="24"/>
        </w:rPr>
        <w:t xml:space="preserve"> been supported with professional military judgment, but no analytic metrics have been developed that can trade the weight of armor protection for increased mobility or increased lethality. Improvements in protection must be understood and quantified from a systems perspective, specifically in understanding the associated trade-offs.  </w:t>
      </w:r>
      <w:ins w:id="60" w:author="U.S. Army" w:date="2012-11-02T09:17:00Z">
        <w:r w:rsidR="00D50223">
          <w:rPr>
            <w:rFonts w:ascii="Times New Roman" w:eastAsia="MS PGothic" w:hAnsi="Times New Roman" w:cs="Times New Roman"/>
            <w:sz w:val="24"/>
            <w:szCs w:val="24"/>
          </w:rPr>
          <w:t>Materie</w:t>
        </w:r>
      </w:ins>
      <w:ins w:id="61" w:author="U.S. Army" w:date="2012-11-02T09:18:00Z">
        <w:r w:rsidR="00D50223">
          <w:rPr>
            <w:rFonts w:ascii="Times New Roman" w:eastAsia="MS PGothic" w:hAnsi="Times New Roman" w:cs="Times New Roman"/>
            <w:sz w:val="24"/>
            <w:szCs w:val="24"/>
          </w:rPr>
          <w:t>l</w:t>
        </w:r>
      </w:ins>
      <w:ins w:id="62" w:author="U.S. Army" w:date="2012-11-02T09:17:00Z">
        <w:r w:rsidR="00D50223">
          <w:rPr>
            <w:rFonts w:ascii="Times New Roman" w:eastAsia="MS PGothic" w:hAnsi="Times New Roman" w:cs="Times New Roman"/>
            <w:sz w:val="24"/>
            <w:szCs w:val="24"/>
          </w:rPr>
          <w:t xml:space="preserve"> components and non-materiel</w:t>
        </w:r>
      </w:ins>
      <w:ins w:id="63" w:author="U.S. Army" w:date="2012-11-02T09:18:00Z">
        <w:r w:rsidR="00D50223">
          <w:rPr>
            <w:rFonts w:ascii="Times New Roman" w:eastAsia="MS PGothic" w:hAnsi="Times New Roman" w:cs="Times New Roman"/>
            <w:sz w:val="24"/>
            <w:szCs w:val="24"/>
          </w:rPr>
          <w:t xml:space="preserve"> functions and features</w:t>
        </w:r>
      </w:ins>
      <w:ins w:id="64" w:author="U.S. Army" w:date="2012-11-02T09:17:00Z">
        <w:r w:rsidR="00D50223">
          <w:rPr>
            <w:rFonts w:ascii="Times New Roman" w:eastAsia="MS PGothic" w:hAnsi="Times New Roman" w:cs="Times New Roman"/>
            <w:sz w:val="24"/>
            <w:szCs w:val="24"/>
          </w:rPr>
          <w:t xml:space="preserve"> </w:t>
        </w:r>
      </w:ins>
      <w:ins w:id="65" w:author="U.S. Army" w:date="2012-11-02T09:20:00Z">
        <w:r w:rsidR="00D50223">
          <w:rPr>
            <w:rFonts w:ascii="Times New Roman" w:eastAsia="MS PGothic" w:hAnsi="Times New Roman" w:cs="Times New Roman"/>
            <w:sz w:val="24"/>
            <w:szCs w:val="24"/>
          </w:rPr>
          <w:t>that can be incorporated into vehicle design</w:t>
        </w:r>
      </w:ins>
      <w:ins w:id="66" w:author="U.S. Army" w:date="2012-11-02T09:21:00Z">
        <w:r w:rsidR="00D50223">
          <w:rPr>
            <w:rFonts w:ascii="Times New Roman" w:eastAsia="MS PGothic" w:hAnsi="Times New Roman" w:cs="Times New Roman"/>
            <w:sz w:val="24"/>
            <w:szCs w:val="24"/>
          </w:rPr>
          <w:t>s</w:t>
        </w:r>
      </w:ins>
      <w:ins w:id="67" w:author="U.S. Army" w:date="2012-11-02T09:20:00Z">
        <w:r w:rsidR="00D50223">
          <w:rPr>
            <w:rFonts w:ascii="Times New Roman" w:eastAsia="MS PGothic" w:hAnsi="Times New Roman" w:cs="Times New Roman"/>
            <w:sz w:val="24"/>
            <w:szCs w:val="24"/>
          </w:rPr>
          <w:t xml:space="preserve"> and organizational </w:t>
        </w:r>
      </w:ins>
      <w:ins w:id="68" w:author="U.S. Army" w:date="2012-11-02T09:21:00Z">
        <w:r w:rsidR="00D50223">
          <w:rPr>
            <w:rFonts w:ascii="Times New Roman" w:eastAsia="MS PGothic" w:hAnsi="Times New Roman" w:cs="Times New Roman"/>
            <w:sz w:val="24"/>
            <w:szCs w:val="24"/>
          </w:rPr>
          <w:t xml:space="preserve">activities </w:t>
        </w:r>
      </w:ins>
      <w:ins w:id="69" w:author="U.S. Army" w:date="2012-11-02T09:19:00Z">
        <w:r w:rsidR="00D50223">
          <w:rPr>
            <w:rFonts w:ascii="Times New Roman" w:eastAsia="MS PGothic" w:hAnsi="Times New Roman" w:cs="Times New Roman"/>
            <w:sz w:val="24"/>
            <w:szCs w:val="24"/>
          </w:rPr>
          <w:t>comprise the trade space</w:t>
        </w:r>
      </w:ins>
      <w:ins w:id="70" w:author="U.S. Army" w:date="2012-11-02T09:21:00Z">
        <w:r w:rsidR="00D50223">
          <w:rPr>
            <w:rFonts w:ascii="Times New Roman" w:eastAsia="MS PGothic" w:hAnsi="Times New Roman" w:cs="Times New Roman"/>
            <w:sz w:val="24"/>
            <w:szCs w:val="24"/>
          </w:rPr>
          <w:t xml:space="preserve"> that will be studied.</w:t>
        </w:r>
      </w:ins>
      <w:ins w:id="71" w:author="U.S. Army" w:date="2012-11-02T09:19:00Z">
        <w:r w:rsidR="00D50223">
          <w:rPr>
            <w:rFonts w:ascii="Times New Roman" w:eastAsia="MS PGothic" w:hAnsi="Times New Roman" w:cs="Times New Roman"/>
            <w:sz w:val="24"/>
            <w:szCs w:val="24"/>
          </w:rPr>
          <w:t xml:space="preserve"> </w:t>
        </w:r>
      </w:ins>
      <w:ins w:id="72" w:author="U.S. Army" w:date="2012-11-02T09:21:00Z">
        <w:r w:rsidR="00054C79">
          <w:rPr>
            <w:rFonts w:ascii="Times New Roman" w:eastAsia="MS PGothic" w:hAnsi="Times New Roman" w:cs="Times New Roman"/>
            <w:sz w:val="24"/>
            <w:szCs w:val="24"/>
          </w:rPr>
          <w:t xml:space="preserve"> </w:t>
        </w:r>
      </w:ins>
      <w:del w:id="73" w:author="U.S. Army" w:date="2012-11-02T09:22:00Z">
        <w:r w:rsidRPr="000A2986" w:rsidDel="000523D0">
          <w:rPr>
            <w:rFonts w:ascii="Times New Roman" w:eastAsia="MS PGothic" w:hAnsi="Times New Roman" w:cs="Times New Roman"/>
            <w:sz w:val="24"/>
            <w:szCs w:val="24"/>
          </w:rPr>
          <w:delText xml:space="preserve">Understanding </w:delText>
        </w:r>
      </w:del>
      <w:ins w:id="74" w:author="U.S. Army" w:date="2012-11-02T09:22:00Z">
        <w:r w:rsidR="000523D0">
          <w:rPr>
            <w:rFonts w:ascii="Times New Roman" w:eastAsia="MS PGothic" w:hAnsi="Times New Roman" w:cs="Times New Roman"/>
            <w:sz w:val="24"/>
            <w:szCs w:val="24"/>
          </w:rPr>
          <w:t xml:space="preserve"> </w:t>
        </w:r>
      </w:ins>
      <w:commentRangeStart w:id="75"/>
      <w:ins w:id="76" w:author="U.S. Army" w:date="2012-11-02T09:23:00Z">
        <w:r w:rsidR="000523D0">
          <w:rPr>
            <w:rFonts w:ascii="Times New Roman" w:eastAsia="MS PGothic" w:hAnsi="Times New Roman" w:cs="Times New Roman"/>
            <w:sz w:val="24"/>
            <w:szCs w:val="24"/>
          </w:rPr>
          <w:t>Combining</w:t>
        </w:r>
      </w:ins>
      <w:ins w:id="77" w:author="U.S. Army" w:date="2012-11-02T09:22:00Z">
        <w:r w:rsidR="000523D0">
          <w:rPr>
            <w:rFonts w:ascii="Times New Roman" w:eastAsia="MS PGothic" w:hAnsi="Times New Roman" w:cs="Times New Roman"/>
            <w:sz w:val="24"/>
            <w:szCs w:val="24"/>
          </w:rPr>
          <w:t xml:space="preserve"> </w:t>
        </w:r>
      </w:ins>
      <w:ins w:id="78" w:author="U.S. Army" w:date="2012-11-02T09:27:00Z">
        <w:r w:rsidR="003F0631">
          <w:rPr>
            <w:rFonts w:ascii="Times New Roman" w:eastAsia="MS PGothic" w:hAnsi="Times New Roman" w:cs="Times New Roman"/>
            <w:sz w:val="24"/>
            <w:szCs w:val="24"/>
          </w:rPr>
          <w:t>the impacts of th</w:t>
        </w:r>
      </w:ins>
      <w:ins w:id="79" w:author="U.S. Army" w:date="2012-11-02T09:28:00Z">
        <w:r w:rsidR="003F0631">
          <w:rPr>
            <w:rFonts w:ascii="Times New Roman" w:eastAsia="MS PGothic" w:hAnsi="Times New Roman" w:cs="Times New Roman"/>
            <w:sz w:val="24"/>
            <w:szCs w:val="24"/>
          </w:rPr>
          <w:t xml:space="preserve">ese </w:t>
        </w:r>
      </w:ins>
      <w:del w:id="80" w:author="U.S. Army" w:date="2012-11-02T09:27:00Z">
        <w:r w:rsidRPr="000A2986" w:rsidDel="003F0631">
          <w:rPr>
            <w:rFonts w:ascii="Times New Roman" w:eastAsia="MS PGothic" w:hAnsi="Times New Roman" w:cs="Times New Roman"/>
            <w:sz w:val="24"/>
            <w:szCs w:val="24"/>
          </w:rPr>
          <w:delText>this</w:delText>
        </w:r>
      </w:del>
      <w:del w:id="81" w:author="U.S. Army" w:date="2012-11-02T09:28:00Z">
        <w:r w:rsidRPr="000A2986" w:rsidDel="003F0631">
          <w:rPr>
            <w:rFonts w:ascii="Times New Roman" w:eastAsia="MS PGothic" w:hAnsi="Times New Roman" w:cs="Times New Roman"/>
            <w:sz w:val="24"/>
            <w:szCs w:val="24"/>
          </w:rPr>
          <w:delText xml:space="preserve"> </w:delText>
        </w:r>
      </w:del>
      <w:r w:rsidRPr="000A2986">
        <w:rPr>
          <w:rFonts w:ascii="Times New Roman" w:eastAsia="MS PGothic" w:hAnsi="Times New Roman" w:cs="Times New Roman"/>
          <w:sz w:val="24"/>
          <w:szCs w:val="24"/>
        </w:rPr>
        <w:t>trade space</w:t>
      </w:r>
      <w:ins w:id="82" w:author="U.S. Army" w:date="2012-11-02T09:27:00Z">
        <w:r w:rsidR="003F0631">
          <w:rPr>
            <w:rFonts w:ascii="Times New Roman" w:eastAsia="MS PGothic" w:hAnsi="Times New Roman" w:cs="Times New Roman"/>
            <w:sz w:val="24"/>
            <w:szCs w:val="24"/>
          </w:rPr>
          <w:t xml:space="preserve"> </w:t>
        </w:r>
      </w:ins>
      <w:ins w:id="83" w:author="U.S. Army" w:date="2012-11-02T09:28:00Z">
        <w:r w:rsidR="003F0631">
          <w:rPr>
            <w:rFonts w:ascii="Times New Roman" w:eastAsia="MS PGothic" w:hAnsi="Times New Roman" w:cs="Times New Roman"/>
            <w:sz w:val="24"/>
            <w:szCs w:val="24"/>
          </w:rPr>
          <w:t xml:space="preserve">parameters </w:t>
        </w:r>
      </w:ins>
      <w:ins w:id="84" w:author="U.S. Army" w:date="2012-11-02T09:27:00Z">
        <w:r w:rsidR="003F0631">
          <w:rPr>
            <w:rFonts w:ascii="Times New Roman" w:eastAsia="MS PGothic" w:hAnsi="Times New Roman" w:cs="Times New Roman"/>
            <w:sz w:val="24"/>
            <w:szCs w:val="24"/>
          </w:rPr>
          <w:t xml:space="preserve">on the </w:t>
        </w:r>
      </w:ins>
      <w:del w:id="85" w:author="U.S. Army" w:date="2012-11-02T09:27:00Z">
        <w:r w:rsidRPr="000A2986" w:rsidDel="003F0631">
          <w:rPr>
            <w:rFonts w:ascii="Times New Roman" w:eastAsia="MS PGothic" w:hAnsi="Times New Roman" w:cs="Times New Roman"/>
            <w:sz w:val="24"/>
            <w:szCs w:val="24"/>
          </w:rPr>
          <w:delText xml:space="preserve"> </w:delText>
        </w:r>
      </w:del>
      <w:ins w:id="86" w:author="U.S. Army" w:date="2012-11-02T09:23:00Z">
        <w:r w:rsidR="003F0631">
          <w:rPr>
            <w:rFonts w:ascii="Times New Roman" w:eastAsia="MS PGothic" w:hAnsi="Times New Roman" w:cs="Times New Roman"/>
            <w:sz w:val="24"/>
            <w:szCs w:val="24"/>
          </w:rPr>
          <w:t>statistical</w:t>
        </w:r>
        <w:r w:rsidR="000523D0">
          <w:rPr>
            <w:rFonts w:ascii="Times New Roman" w:eastAsia="MS PGothic" w:hAnsi="Times New Roman" w:cs="Times New Roman"/>
            <w:sz w:val="24"/>
            <w:szCs w:val="24"/>
          </w:rPr>
          <w:t xml:space="preserve"> operational performance</w:t>
        </w:r>
      </w:ins>
      <w:ins w:id="87" w:author="U.S. Army" w:date="2012-11-02T09:28:00Z">
        <w:r w:rsidR="00F969EA">
          <w:rPr>
            <w:rFonts w:ascii="Times New Roman" w:eastAsia="MS PGothic" w:hAnsi="Times New Roman" w:cs="Times New Roman"/>
            <w:sz w:val="24"/>
            <w:szCs w:val="24"/>
          </w:rPr>
          <w:t xml:space="preserve"> of the organization</w:t>
        </w:r>
      </w:ins>
      <w:ins w:id="88" w:author="U.S. Army" w:date="2012-11-02T10:17:00Z">
        <w:r w:rsidR="00F969EA">
          <w:rPr>
            <w:rFonts w:ascii="Times New Roman" w:eastAsia="MS PGothic" w:hAnsi="Times New Roman" w:cs="Times New Roman"/>
            <w:sz w:val="24"/>
            <w:szCs w:val="24"/>
          </w:rPr>
          <w:t>’s</w:t>
        </w:r>
      </w:ins>
      <w:ins w:id="89" w:author="U.S. Army" w:date="2012-11-02T09:28:00Z">
        <w:r w:rsidR="003F0631">
          <w:rPr>
            <w:rFonts w:ascii="Times New Roman" w:eastAsia="MS PGothic" w:hAnsi="Times New Roman" w:cs="Times New Roman"/>
            <w:sz w:val="24"/>
            <w:szCs w:val="24"/>
          </w:rPr>
          <w:t xml:space="preserve"> mission</w:t>
        </w:r>
      </w:ins>
      <w:ins w:id="90" w:author="U.S. Army" w:date="2012-11-02T10:17:00Z">
        <w:r w:rsidR="00F969EA">
          <w:rPr>
            <w:rFonts w:ascii="Times New Roman" w:eastAsia="MS PGothic" w:hAnsi="Times New Roman" w:cs="Times New Roman"/>
            <w:sz w:val="24"/>
            <w:szCs w:val="24"/>
          </w:rPr>
          <w:t>s</w:t>
        </w:r>
      </w:ins>
      <w:ins w:id="91" w:author="U.S. Army" w:date="2012-11-02T09:23:00Z">
        <w:r w:rsidR="000523D0">
          <w:rPr>
            <w:rFonts w:ascii="Times New Roman" w:eastAsia="MS PGothic" w:hAnsi="Times New Roman" w:cs="Times New Roman"/>
            <w:sz w:val="24"/>
            <w:szCs w:val="24"/>
          </w:rPr>
          <w:t xml:space="preserve"> </w:t>
        </w:r>
      </w:ins>
      <w:r w:rsidRPr="000A2986">
        <w:rPr>
          <w:rFonts w:ascii="Times New Roman" w:eastAsia="MS PGothic" w:hAnsi="Times New Roman" w:cs="Times New Roman"/>
          <w:sz w:val="24"/>
          <w:szCs w:val="24"/>
        </w:rPr>
        <w:t>is cr</w:t>
      </w:r>
      <w:ins w:id="92" w:author="U.S. Army" w:date="2012-11-02T10:06:00Z">
        <w:r w:rsidR="009C011D">
          <w:rPr>
            <w:rFonts w:ascii="Times New Roman" w:eastAsia="MS PGothic" w:hAnsi="Times New Roman" w:cs="Times New Roman"/>
            <w:sz w:val="24"/>
            <w:szCs w:val="24"/>
          </w:rPr>
          <w:t>u</w:t>
        </w:r>
      </w:ins>
      <w:del w:id="93" w:author="U.S. Army" w:date="2012-11-02T10:06:00Z">
        <w:r w:rsidRPr="000A2986" w:rsidDel="009C011D">
          <w:rPr>
            <w:rFonts w:ascii="Times New Roman" w:eastAsia="MS PGothic" w:hAnsi="Times New Roman" w:cs="Times New Roman"/>
            <w:sz w:val="24"/>
            <w:szCs w:val="24"/>
          </w:rPr>
          <w:delText>iti</w:delText>
        </w:r>
      </w:del>
      <w:r w:rsidRPr="000A2986">
        <w:rPr>
          <w:rFonts w:ascii="Times New Roman" w:eastAsia="MS PGothic" w:hAnsi="Times New Roman" w:cs="Times New Roman"/>
          <w:sz w:val="24"/>
          <w:szCs w:val="24"/>
        </w:rPr>
        <w:t>c</w:t>
      </w:r>
      <w:ins w:id="94" w:author="U.S. Army" w:date="2012-11-02T10:06:00Z">
        <w:r w:rsidR="009C011D">
          <w:rPr>
            <w:rFonts w:ascii="Times New Roman" w:eastAsia="MS PGothic" w:hAnsi="Times New Roman" w:cs="Times New Roman"/>
            <w:sz w:val="24"/>
            <w:szCs w:val="24"/>
          </w:rPr>
          <w:t>i</w:t>
        </w:r>
      </w:ins>
      <w:r w:rsidRPr="000A2986">
        <w:rPr>
          <w:rFonts w:ascii="Times New Roman" w:eastAsia="MS PGothic" w:hAnsi="Times New Roman" w:cs="Times New Roman"/>
          <w:sz w:val="24"/>
          <w:szCs w:val="24"/>
        </w:rPr>
        <w:t>al for the decision maker</w:t>
      </w:r>
      <w:del w:id="95" w:author="U.S. Army" w:date="2012-11-02T09:30:00Z">
        <w:r w:rsidRPr="000A2986" w:rsidDel="003F0631">
          <w:rPr>
            <w:rFonts w:ascii="Times New Roman" w:eastAsia="MS PGothic" w:hAnsi="Times New Roman" w:cs="Times New Roman"/>
            <w:sz w:val="24"/>
            <w:szCs w:val="24"/>
          </w:rPr>
          <w:delText xml:space="preserve"> in</w:delText>
        </w:r>
      </w:del>
      <w:r w:rsidRPr="000A2986">
        <w:rPr>
          <w:rFonts w:ascii="Times New Roman" w:eastAsia="MS PGothic" w:hAnsi="Times New Roman" w:cs="Times New Roman"/>
          <w:sz w:val="24"/>
          <w:szCs w:val="24"/>
        </w:rPr>
        <w:t xml:space="preserve"> </w:t>
      </w:r>
      <w:ins w:id="96" w:author="U.S. Army" w:date="2012-11-02T09:30:00Z">
        <w:r w:rsidR="009C011D">
          <w:rPr>
            <w:rFonts w:ascii="Times New Roman" w:eastAsia="MS PGothic" w:hAnsi="Times New Roman" w:cs="Times New Roman"/>
            <w:sz w:val="24"/>
            <w:szCs w:val="24"/>
          </w:rPr>
          <w:t>to</w:t>
        </w:r>
      </w:ins>
      <w:ins w:id="97" w:author="U.S. Army" w:date="2012-11-02T10:06:00Z">
        <w:r w:rsidR="009C011D">
          <w:rPr>
            <w:rFonts w:ascii="Times New Roman" w:eastAsia="MS PGothic" w:hAnsi="Times New Roman" w:cs="Times New Roman"/>
            <w:sz w:val="24"/>
            <w:szCs w:val="24"/>
          </w:rPr>
          <w:t xml:space="preserve"> cost effectively </w:t>
        </w:r>
      </w:ins>
      <w:del w:id="98" w:author="U.S. Army" w:date="2012-11-02T09:24:00Z">
        <w:r w:rsidRPr="000A2986" w:rsidDel="000523D0">
          <w:rPr>
            <w:rFonts w:ascii="Times New Roman" w:eastAsia="MS PGothic" w:hAnsi="Times New Roman" w:cs="Times New Roman"/>
            <w:sz w:val="24"/>
            <w:szCs w:val="24"/>
          </w:rPr>
          <w:delText xml:space="preserve">considering and approving </w:delText>
        </w:r>
      </w:del>
      <w:ins w:id="99" w:author="U.S. Army" w:date="2012-11-02T09:24:00Z">
        <w:r w:rsidR="003F0631">
          <w:rPr>
            <w:rFonts w:ascii="Times New Roman" w:eastAsia="MS PGothic" w:hAnsi="Times New Roman" w:cs="Times New Roman"/>
            <w:sz w:val="24"/>
            <w:szCs w:val="24"/>
          </w:rPr>
          <w:t>defin</w:t>
        </w:r>
      </w:ins>
      <w:ins w:id="100" w:author="U.S. Army" w:date="2012-11-02T09:30:00Z">
        <w:r w:rsidR="003F0631">
          <w:rPr>
            <w:rFonts w:ascii="Times New Roman" w:eastAsia="MS PGothic" w:hAnsi="Times New Roman" w:cs="Times New Roman"/>
            <w:sz w:val="24"/>
            <w:szCs w:val="24"/>
          </w:rPr>
          <w:t>e</w:t>
        </w:r>
      </w:ins>
      <w:ins w:id="101" w:author="U.S. Army" w:date="2012-11-02T09:24:00Z">
        <w:r w:rsidR="000523D0">
          <w:rPr>
            <w:rFonts w:ascii="Times New Roman" w:eastAsia="MS PGothic" w:hAnsi="Times New Roman" w:cs="Times New Roman"/>
            <w:sz w:val="24"/>
            <w:szCs w:val="24"/>
          </w:rPr>
          <w:t xml:space="preserve"> needed and desired </w:t>
        </w:r>
      </w:ins>
      <w:r w:rsidRPr="000A2986">
        <w:rPr>
          <w:rFonts w:ascii="Times New Roman" w:eastAsia="MS PGothic" w:hAnsi="Times New Roman" w:cs="Times New Roman"/>
          <w:sz w:val="24"/>
          <w:szCs w:val="24"/>
        </w:rPr>
        <w:t>combat vehicle capabilities</w:t>
      </w:r>
      <w:ins w:id="102" w:author="U.S. Army" w:date="2012-11-02T10:06:00Z">
        <w:r w:rsidR="009C011D">
          <w:rPr>
            <w:rFonts w:ascii="Times New Roman" w:eastAsia="MS PGothic" w:hAnsi="Times New Roman" w:cs="Times New Roman"/>
            <w:sz w:val="24"/>
            <w:szCs w:val="24"/>
          </w:rPr>
          <w:t xml:space="preserve"> </w:t>
        </w:r>
      </w:ins>
      <w:ins w:id="103" w:author="U.S. Army" w:date="2012-11-02T09:31:00Z">
        <w:r w:rsidR="000E7188">
          <w:rPr>
            <w:rFonts w:ascii="Times New Roman" w:eastAsia="MS PGothic" w:hAnsi="Times New Roman" w:cs="Times New Roman"/>
            <w:sz w:val="24"/>
            <w:szCs w:val="24"/>
          </w:rPr>
          <w:t>and to develop</w:t>
        </w:r>
      </w:ins>
      <w:del w:id="104" w:author="U.S. Army" w:date="2012-11-02T09:31:00Z">
        <w:r w:rsidRPr="000A2986" w:rsidDel="000E7188">
          <w:rPr>
            <w:rFonts w:ascii="Times New Roman" w:eastAsia="MS PGothic" w:hAnsi="Times New Roman" w:cs="Times New Roman"/>
            <w:sz w:val="24"/>
            <w:szCs w:val="24"/>
          </w:rPr>
          <w:delText>, or even the</w:delText>
        </w:r>
      </w:del>
      <w:r w:rsidRPr="000A2986">
        <w:rPr>
          <w:rFonts w:ascii="Times New Roman" w:eastAsia="MS PGothic" w:hAnsi="Times New Roman" w:cs="Times New Roman"/>
          <w:sz w:val="24"/>
          <w:szCs w:val="24"/>
        </w:rPr>
        <w:t xml:space="preserve"> </w:t>
      </w:r>
      <w:ins w:id="105" w:author="U.S. Army" w:date="2012-11-02T10:16:00Z">
        <w:r w:rsidR="00F969EA">
          <w:rPr>
            <w:rFonts w:ascii="Times New Roman" w:eastAsia="MS PGothic" w:hAnsi="Times New Roman" w:cs="Times New Roman"/>
            <w:sz w:val="24"/>
            <w:szCs w:val="24"/>
          </w:rPr>
          <w:t>integrated</w:t>
        </w:r>
      </w:ins>
      <w:ins w:id="106" w:author="U.S. Army" w:date="2012-11-02T10:11:00Z">
        <w:r w:rsidR="009C011D">
          <w:rPr>
            <w:rFonts w:ascii="Times New Roman" w:eastAsia="MS PGothic" w:hAnsi="Times New Roman" w:cs="Times New Roman"/>
            <w:sz w:val="24"/>
            <w:szCs w:val="24"/>
          </w:rPr>
          <w:t xml:space="preserve"> </w:t>
        </w:r>
      </w:ins>
      <w:del w:id="107" w:author="U.S. Army" w:date="2012-11-02T10:13:00Z">
        <w:r w:rsidRPr="000A2986" w:rsidDel="00F969EA">
          <w:rPr>
            <w:rFonts w:ascii="Times New Roman" w:eastAsia="MS PGothic" w:hAnsi="Times New Roman" w:cs="Times New Roman"/>
            <w:sz w:val="24"/>
            <w:szCs w:val="24"/>
          </w:rPr>
          <w:delText>composi</w:delText>
        </w:r>
      </w:del>
      <w:del w:id="108" w:author="U.S. Army" w:date="2012-11-02T09:32:00Z">
        <w:r w:rsidRPr="000A2986" w:rsidDel="00AA5CF8">
          <w:rPr>
            <w:rFonts w:ascii="Times New Roman" w:eastAsia="MS PGothic" w:hAnsi="Times New Roman" w:cs="Times New Roman"/>
            <w:sz w:val="24"/>
            <w:szCs w:val="24"/>
          </w:rPr>
          <w:delText>tio</w:delText>
        </w:r>
      </w:del>
      <w:ins w:id="109" w:author="U.S. Army" w:date="2012-11-02T10:47:00Z">
        <w:r w:rsidR="00570178">
          <w:rPr>
            <w:rFonts w:ascii="Times New Roman" w:eastAsia="MS PGothic" w:hAnsi="Times New Roman" w:cs="Times New Roman"/>
            <w:sz w:val="24"/>
            <w:szCs w:val="24"/>
          </w:rPr>
          <w:t>d</w:t>
        </w:r>
        <w:r w:rsidR="00570178" w:rsidRPr="00570178">
          <w:rPr>
            <w:rFonts w:ascii="Times New Roman" w:eastAsia="MS PGothic" w:hAnsi="Times New Roman" w:cs="Times New Roman"/>
            <w:sz w:val="24"/>
            <w:szCs w:val="24"/>
          </w:rPr>
          <w:t>octrine, organization, training, materiel, leadership and education, personnel and facilities</w:t>
        </w:r>
        <w:r w:rsidR="00570178">
          <w:rPr>
            <w:rFonts w:ascii="Times New Roman" w:eastAsia="MS PGothic" w:hAnsi="Times New Roman" w:cs="Times New Roman"/>
            <w:sz w:val="24"/>
            <w:szCs w:val="24"/>
          </w:rPr>
          <w:t xml:space="preserve"> adjustments (DOTLMPF) </w:t>
        </w:r>
      </w:ins>
      <w:del w:id="110" w:author="U.S. Army" w:date="2012-11-02T09:32:00Z">
        <w:r w:rsidRPr="000A2986" w:rsidDel="00AA5CF8">
          <w:rPr>
            <w:rFonts w:ascii="Times New Roman" w:eastAsia="MS PGothic" w:hAnsi="Times New Roman" w:cs="Times New Roman"/>
            <w:sz w:val="24"/>
            <w:szCs w:val="24"/>
          </w:rPr>
          <w:delText>n</w:delText>
        </w:r>
      </w:del>
      <w:del w:id="111" w:author="U.S. Army" w:date="2012-11-02T10:13:00Z">
        <w:r w:rsidRPr="000A2986" w:rsidDel="00F969EA">
          <w:rPr>
            <w:rFonts w:ascii="Times New Roman" w:eastAsia="MS PGothic" w:hAnsi="Times New Roman" w:cs="Times New Roman"/>
            <w:sz w:val="24"/>
            <w:szCs w:val="24"/>
          </w:rPr>
          <w:delText xml:space="preserve"> </w:delText>
        </w:r>
      </w:del>
      <w:ins w:id="112" w:author="U.S. Army" w:date="2012-11-02T10:17:00Z">
        <w:r w:rsidR="00F969EA">
          <w:rPr>
            <w:rFonts w:ascii="Times New Roman" w:eastAsia="MS PGothic" w:hAnsi="Times New Roman" w:cs="Times New Roman"/>
            <w:sz w:val="24"/>
            <w:szCs w:val="24"/>
          </w:rPr>
          <w:t>t</w:t>
        </w:r>
      </w:ins>
      <w:ins w:id="113" w:author="U.S. Army" w:date="2012-11-02T10:20:00Z">
        <w:r w:rsidR="00F969EA">
          <w:rPr>
            <w:rFonts w:ascii="Times New Roman" w:eastAsia="MS PGothic" w:hAnsi="Times New Roman" w:cs="Times New Roman"/>
            <w:sz w:val="24"/>
            <w:szCs w:val="24"/>
          </w:rPr>
          <w:t>hat</w:t>
        </w:r>
      </w:ins>
      <w:ins w:id="114" w:author="U.S. Army" w:date="2012-11-02T10:17:00Z">
        <w:r w:rsidR="00F969EA">
          <w:rPr>
            <w:rFonts w:ascii="Times New Roman" w:eastAsia="MS PGothic" w:hAnsi="Times New Roman" w:cs="Times New Roman"/>
            <w:sz w:val="24"/>
            <w:szCs w:val="24"/>
          </w:rPr>
          <w:t xml:space="preserve"> </w:t>
        </w:r>
      </w:ins>
      <w:ins w:id="115" w:author="U.S. Army" w:date="2012-11-02T10:20:00Z">
        <w:r w:rsidR="00F969EA">
          <w:rPr>
            <w:rFonts w:ascii="Times New Roman" w:eastAsia="MS PGothic" w:hAnsi="Times New Roman" w:cs="Times New Roman"/>
            <w:sz w:val="24"/>
            <w:szCs w:val="24"/>
          </w:rPr>
          <w:t xml:space="preserve">will effectively and efficiently </w:t>
        </w:r>
      </w:ins>
      <w:ins w:id="116" w:author="U.S. Army" w:date="2012-11-02T10:17:00Z">
        <w:r w:rsidR="00F969EA">
          <w:rPr>
            <w:rFonts w:ascii="Times New Roman" w:eastAsia="MS PGothic" w:hAnsi="Times New Roman" w:cs="Times New Roman"/>
            <w:sz w:val="24"/>
            <w:szCs w:val="24"/>
          </w:rPr>
          <w:t xml:space="preserve">support </w:t>
        </w:r>
      </w:ins>
      <w:del w:id="117" w:author="U.S. Army" w:date="2012-11-02T09:32:00Z">
        <w:r w:rsidRPr="000A2986" w:rsidDel="00AA5CF8">
          <w:rPr>
            <w:rFonts w:ascii="Times New Roman" w:eastAsia="MS PGothic" w:hAnsi="Times New Roman" w:cs="Times New Roman"/>
            <w:sz w:val="24"/>
            <w:szCs w:val="24"/>
          </w:rPr>
          <w:delText xml:space="preserve">of a </w:delText>
        </w:r>
      </w:del>
      <w:r w:rsidRPr="000A2986">
        <w:rPr>
          <w:rFonts w:ascii="Times New Roman" w:eastAsia="MS PGothic" w:hAnsi="Times New Roman" w:cs="Times New Roman"/>
          <w:sz w:val="24"/>
          <w:szCs w:val="24"/>
        </w:rPr>
        <w:t>tactical ground maneuver</w:t>
      </w:r>
      <w:ins w:id="118" w:author="U.S. Army" w:date="2012-11-02T09:33:00Z">
        <w:r w:rsidR="00AA5CF8">
          <w:rPr>
            <w:rFonts w:ascii="Times New Roman" w:eastAsia="MS PGothic" w:hAnsi="Times New Roman" w:cs="Times New Roman"/>
            <w:sz w:val="24"/>
            <w:szCs w:val="24"/>
          </w:rPr>
          <w:t>s</w:t>
        </w:r>
      </w:ins>
      <w:del w:id="119" w:author="U.S. Army" w:date="2012-11-02T09:32:00Z">
        <w:r w:rsidRPr="000A2986" w:rsidDel="00AA5CF8">
          <w:rPr>
            <w:rFonts w:ascii="Times New Roman" w:eastAsia="MS PGothic" w:hAnsi="Times New Roman" w:cs="Times New Roman"/>
            <w:sz w:val="24"/>
            <w:szCs w:val="24"/>
          </w:rPr>
          <w:delText xml:space="preserve"> force</w:delText>
        </w:r>
      </w:del>
      <w:ins w:id="120" w:author="U.S. Army" w:date="2012-11-02T10:21:00Z">
        <w:r w:rsidR="00F969EA">
          <w:rPr>
            <w:rFonts w:ascii="Times New Roman" w:eastAsia="MS PGothic" w:hAnsi="Times New Roman" w:cs="Times New Roman"/>
            <w:sz w:val="24"/>
            <w:szCs w:val="24"/>
          </w:rPr>
          <w:t xml:space="preserve"> for</w:t>
        </w:r>
      </w:ins>
      <w:del w:id="121" w:author="U.S. Army" w:date="2012-11-02T10:21:00Z">
        <w:r w:rsidRPr="000A2986" w:rsidDel="00F969EA">
          <w:rPr>
            <w:rFonts w:ascii="Times New Roman" w:eastAsia="MS PGothic" w:hAnsi="Times New Roman" w:cs="Times New Roman"/>
            <w:sz w:val="24"/>
            <w:szCs w:val="24"/>
          </w:rPr>
          <w:delText xml:space="preserve"> </w:delText>
        </w:r>
      </w:del>
      <w:del w:id="122" w:author="U.S. Army" w:date="2012-11-02T09:33:00Z">
        <w:r w:rsidRPr="000A2986" w:rsidDel="00AA5CF8">
          <w:rPr>
            <w:rFonts w:ascii="Times New Roman" w:eastAsia="MS PGothic" w:hAnsi="Times New Roman" w:cs="Times New Roman"/>
            <w:sz w:val="24"/>
            <w:szCs w:val="24"/>
          </w:rPr>
          <w:delText>engaged</w:delText>
        </w:r>
      </w:del>
      <w:r w:rsidRPr="000A2986">
        <w:rPr>
          <w:rFonts w:ascii="Times New Roman" w:eastAsia="MS PGothic" w:hAnsi="Times New Roman" w:cs="Times New Roman"/>
          <w:sz w:val="24"/>
          <w:szCs w:val="24"/>
        </w:rPr>
        <w:t xml:space="preserve"> </w:t>
      </w:r>
      <w:ins w:id="123" w:author="U.S. Army" w:date="2012-11-02T09:35:00Z">
        <w:r w:rsidR="00AA5CF8">
          <w:rPr>
            <w:rFonts w:ascii="Times New Roman" w:eastAsia="MS PGothic" w:hAnsi="Times New Roman" w:cs="Times New Roman"/>
            <w:sz w:val="24"/>
            <w:szCs w:val="24"/>
          </w:rPr>
          <w:t xml:space="preserve">combined arms </w:t>
        </w:r>
      </w:ins>
      <w:del w:id="124" w:author="U.S. Army" w:date="2012-11-02T09:33:00Z">
        <w:r w:rsidRPr="000A2986" w:rsidDel="00AA5CF8">
          <w:rPr>
            <w:rFonts w:ascii="Times New Roman" w:eastAsia="MS PGothic" w:hAnsi="Times New Roman" w:cs="Times New Roman"/>
            <w:sz w:val="24"/>
            <w:szCs w:val="24"/>
          </w:rPr>
          <w:delText xml:space="preserve">in various </w:delText>
        </w:r>
      </w:del>
      <w:del w:id="125" w:author="U.S. Army" w:date="2012-11-02T09:35:00Z">
        <w:r w:rsidRPr="000A2986" w:rsidDel="00AA5CF8">
          <w:rPr>
            <w:rFonts w:ascii="Times New Roman" w:eastAsia="MS PGothic" w:hAnsi="Times New Roman" w:cs="Times New Roman"/>
            <w:sz w:val="24"/>
            <w:szCs w:val="24"/>
          </w:rPr>
          <w:delText xml:space="preserve">combat </w:delText>
        </w:r>
      </w:del>
      <w:r w:rsidRPr="000A2986">
        <w:rPr>
          <w:rFonts w:ascii="Times New Roman" w:eastAsia="MS PGothic" w:hAnsi="Times New Roman" w:cs="Times New Roman"/>
          <w:sz w:val="24"/>
          <w:szCs w:val="24"/>
        </w:rPr>
        <w:t>mission</w:t>
      </w:r>
      <w:ins w:id="126" w:author="U.S. Army" w:date="2012-11-02T09:33:00Z">
        <w:r w:rsidR="00AA5CF8">
          <w:rPr>
            <w:rFonts w:ascii="Times New Roman" w:eastAsia="MS PGothic" w:hAnsi="Times New Roman" w:cs="Times New Roman"/>
            <w:sz w:val="24"/>
            <w:szCs w:val="24"/>
          </w:rPr>
          <w:t xml:space="preserve"> </w:t>
        </w:r>
      </w:ins>
      <w:r w:rsidRPr="000A2986">
        <w:rPr>
          <w:rFonts w:ascii="Times New Roman" w:eastAsia="MS PGothic" w:hAnsi="Times New Roman" w:cs="Times New Roman"/>
          <w:sz w:val="24"/>
          <w:szCs w:val="24"/>
        </w:rPr>
        <w:t>s</w:t>
      </w:r>
      <w:ins w:id="127" w:author="U.S. Army" w:date="2012-11-02T09:33:00Z">
        <w:r w:rsidR="00AA5CF8">
          <w:rPr>
            <w:rFonts w:ascii="Times New Roman" w:eastAsia="MS PGothic" w:hAnsi="Times New Roman" w:cs="Times New Roman"/>
            <w:sz w:val="24"/>
            <w:szCs w:val="24"/>
          </w:rPr>
          <w:t>cenarios</w:t>
        </w:r>
      </w:ins>
      <w:ins w:id="128" w:author="U.S. Army" w:date="2012-11-02T10:48:00Z">
        <w:r w:rsidR="00570178">
          <w:rPr>
            <w:rFonts w:ascii="Times New Roman" w:eastAsia="MS PGothic" w:hAnsi="Times New Roman" w:cs="Times New Roman"/>
            <w:sz w:val="24"/>
            <w:szCs w:val="24"/>
          </w:rPr>
          <w:t>.</w:t>
        </w:r>
      </w:ins>
      <w:del w:id="129" w:author="U.S. Army" w:date="2012-11-02T10:22:00Z">
        <w:r w:rsidRPr="000A2986" w:rsidDel="00F969EA">
          <w:rPr>
            <w:rFonts w:ascii="Times New Roman" w:eastAsia="MS PGothic" w:hAnsi="Times New Roman" w:cs="Times New Roman"/>
            <w:sz w:val="24"/>
            <w:szCs w:val="24"/>
          </w:rPr>
          <w:delText xml:space="preserve">.  </w:delText>
        </w:r>
      </w:del>
      <w:commentRangeEnd w:id="75"/>
      <w:r w:rsidR="00B85E90">
        <w:rPr>
          <w:rStyle w:val="CommentReference"/>
        </w:rPr>
        <w:commentReference w:id="75"/>
      </w:r>
    </w:p>
    <w:p w:rsidR="000A2986" w:rsidRPr="000A2986" w:rsidRDefault="000A2986" w:rsidP="000A2986">
      <w:pPr>
        <w:spacing w:after="120"/>
        <w:jc w:val="both"/>
        <w:rPr>
          <w:rFonts w:ascii="Times New Roman" w:eastAsia="MS PGothic" w:hAnsi="Times New Roman" w:cs="Times New Roman"/>
          <w:sz w:val="24"/>
          <w:szCs w:val="24"/>
        </w:rPr>
      </w:pPr>
    </w:p>
    <w:p w:rsidR="00046DD7" w:rsidRPr="00046DD7" w:rsidRDefault="000A2986" w:rsidP="00095452">
      <w:pPr>
        <w:jc w:val="both"/>
      </w:pPr>
      <w:r w:rsidRPr="000A2986">
        <w:rPr>
          <w:rFonts w:ascii="Times New Roman" w:eastAsia="Times New Roman" w:hAnsi="Times New Roman" w:cs="Times New Roman"/>
          <w:bCs/>
          <w:iCs/>
          <w:sz w:val="24"/>
          <w:szCs w:val="24"/>
        </w:rPr>
        <w:lastRenderedPageBreak/>
        <w:t xml:space="preserve">Systems engineering is </w:t>
      </w:r>
      <w:del w:id="130" w:author="U.S. Army" w:date="2012-11-02T09:36:00Z">
        <w:r w:rsidRPr="000A2986" w:rsidDel="00D04927">
          <w:rPr>
            <w:rFonts w:ascii="Times New Roman" w:eastAsia="Times New Roman" w:hAnsi="Times New Roman" w:cs="Times New Roman"/>
            <w:bCs/>
            <w:iCs/>
            <w:sz w:val="24"/>
            <w:szCs w:val="24"/>
          </w:rPr>
          <w:delText xml:space="preserve">now becoming recognized as </w:delText>
        </w:r>
      </w:del>
      <w:r w:rsidRPr="000A2986">
        <w:rPr>
          <w:rFonts w:ascii="Times New Roman" w:eastAsia="Times New Roman" w:hAnsi="Times New Roman" w:cs="Times New Roman"/>
          <w:bCs/>
          <w:iCs/>
          <w:sz w:val="24"/>
          <w:szCs w:val="24"/>
        </w:rPr>
        <w:t>a key to effective, affordable system design.  The proposed research effort described here supports the holistic systems approach by formulating a model-based systems engineering (MBSE) design process method that allocates mission capabilities to operational activities to functions and requirements, and finally to alternative physical forms.  The method is defined to support implementation in a software design environment for concept exploration and design, especially for early stage first level studies that allow government designers to explore mission related possibilities and provide input to prospective engineering decision makers and combat vehicle developers</w:t>
      </w:r>
    </w:p>
    <w:p w:rsidR="004B04B9" w:rsidRDefault="004B04B9" w:rsidP="00095452">
      <w:pPr>
        <w:pStyle w:val="Heading1"/>
      </w:pPr>
      <w:r>
        <w:t>Scope</w:t>
      </w:r>
    </w:p>
    <w:p w:rsidR="00095452" w:rsidRPr="00095452" w:rsidRDefault="00095452" w:rsidP="00095452">
      <w:pPr>
        <w:spacing w:after="120"/>
        <w:rPr>
          <w:rFonts w:ascii="Times New Roman" w:eastAsia="Times New Roman" w:hAnsi="Times New Roman" w:cs="Times New Roman"/>
          <w:sz w:val="24"/>
          <w:szCs w:val="24"/>
        </w:rPr>
      </w:pPr>
      <w:r w:rsidRPr="00095452">
        <w:rPr>
          <w:rFonts w:ascii="Times New Roman" w:eastAsia="Times New Roman" w:hAnsi="Times New Roman" w:cs="Times New Roman"/>
          <w:sz w:val="24"/>
          <w:szCs w:val="24"/>
        </w:rPr>
        <w:t xml:space="preserve">The specific scope of work is bounded by the statement of work for Determining Combat Vehicle Occupant Force Protection and System Survivability through the Linkage of other Operational Requirements (Aug 20, 2012), developed in conjunction by the NPS faculty advisors Dr. Gene Paulo, Dr. Doug Nelson and Paul Beery with Ted </w:t>
      </w:r>
      <w:proofErr w:type="spellStart"/>
      <w:r w:rsidRPr="00095452">
        <w:rPr>
          <w:rFonts w:ascii="Times New Roman" w:eastAsia="Times New Roman" w:hAnsi="Times New Roman" w:cs="Times New Roman"/>
          <w:sz w:val="24"/>
          <w:szCs w:val="24"/>
        </w:rPr>
        <w:t>Maciuba</w:t>
      </w:r>
      <w:proofErr w:type="spellEnd"/>
      <w:r w:rsidRPr="00095452">
        <w:rPr>
          <w:rFonts w:ascii="Times New Roman" w:eastAsia="Times New Roman" w:hAnsi="Times New Roman" w:cs="Times New Roman"/>
          <w:sz w:val="24"/>
          <w:szCs w:val="24"/>
        </w:rPr>
        <w:t>, PE, Deputy Director, Mounted Requirements, US Army Maneuver Center of Excellence.</w:t>
      </w:r>
    </w:p>
    <w:p w:rsidR="00095452" w:rsidDel="0043666E" w:rsidRDefault="00095452" w:rsidP="00095452">
      <w:pPr>
        <w:pStyle w:val="Default"/>
        <w:spacing w:line="276" w:lineRule="auto"/>
        <w:jc w:val="both"/>
        <w:rPr>
          <w:del w:id="131" w:author="Christine K Brennan" w:date="2012-11-06T16:59:00Z"/>
        </w:rPr>
      </w:pPr>
    </w:p>
    <w:p w:rsidR="00095452" w:rsidDel="0043666E" w:rsidRDefault="00095452" w:rsidP="00095452">
      <w:pPr>
        <w:pStyle w:val="Default"/>
        <w:spacing w:line="276" w:lineRule="auto"/>
        <w:jc w:val="both"/>
        <w:rPr>
          <w:del w:id="132" w:author="Christine K Brennan" w:date="2012-11-06T16:59:00Z"/>
        </w:rPr>
      </w:pPr>
    </w:p>
    <w:p w:rsidR="000A2986" w:rsidRDefault="000A2986" w:rsidP="00095452">
      <w:pPr>
        <w:pStyle w:val="Default"/>
        <w:spacing w:line="276" w:lineRule="auto"/>
        <w:jc w:val="both"/>
      </w:pPr>
      <w:r w:rsidRPr="00BF6263">
        <w:t xml:space="preserve">Apply MBSE methodology </w:t>
      </w:r>
      <w:r>
        <w:t xml:space="preserve">focused on the survivability of </w:t>
      </w:r>
      <w:r w:rsidRPr="00FB4AAE">
        <w:t xml:space="preserve">a </w:t>
      </w:r>
      <w:r>
        <w:t>family of systems comprised of combat vehicles</w:t>
      </w:r>
      <w:ins w:id="133" w:author="U.S. Army" w:date="2012-11-02T09:39:00Z">
        <w:r w:rsidR="00D04927">
          <w:t xml:space="preserve"> typically used in combined arms force elements supporting </w:t>
        </w:r>
      </w:ins>
      <w:ins w:id="134" w:author="U.S. Army" w:date="2012-11-02T09:40:00Z">
        <w:del w:id="135" w:author="Christine K Brennan" w:date="2012-11-02T15:33:00Z">
          <w:r w:rsidR="00D04927" w:rsidDel="00A77B75">
            <w:delText>force on force and convoy protection</w:delText>
          </w:r>
        </w:del>
      </w:ins>
      <w:ins w:id="136" w:author="Christine K Brennan" w:date="2012-11-02T15:33:00Z">
        <w:r w:rsidR="00A77B75">
          <w:t>multiple</w:t>
        </w:r>
      </w:ins>
      <w:ins w:id="137" w:author="U.S. Army" w:date="2012-11-02T09:43:00Z">
        <w:r w:rsidR="003F05D9">
          <w:t xml:space="preserve"> operational missions</w:t>
        </w:r>
      </w:ins>
      <w:r w:rsidRPr="006A1789">
        <w:t>.</w:t>
      </w:r>
      <w:r w:rsidRPr="00E95E08">
        <w:t xml:space="preserve"> </w:t>
      </w:r>
      <w:r>
        <w:t>Examine the capabilities to be provided by this combat vehicle and further e</w:t>
      </w:r>
      <w:r w:rsidRPr="00BF6263">
        <w:t xml:space="preserve">xamine all aspects of that design, to include alternate platforms and systems that could </w:t>
      </w:r>
      <w:del w:id="138" w:author="U.S. Army" w:date="2012-11-02T09:41:00Z">
        <w:r w:rsidRPr="00BF6263" w:rsidDel="00D04927">
          <w:delText xml:space="preserve">also </w:delText>
        </w:r>
      </w:del>
      <w:r w:rsidRPr="00BF6263">
        <w:t>perform</w:t>
      </w:r>
      <w:ins w:id="139" w:author="U.S. Army" w:date="2012-11-02T09:41:00Z">
        <w:r w:rsidR="00D04927">
          <w:t xml:space="preserve"> the</w:t>
        </w:r>
      </w:ins>
      <w:r w:rsidRPr="00BF6263">
        <w:t xml:space="preserve"> </w:t>
      </w:r>
      <w:del w:id="140" w:author="U.S. Army" w:date="2012-11-02T09:41:00Z">
        <w:r w:rsidRPr="00BF6263" w:rsidDel="00D04927">
          <w:delText xml:space="preserve">necessary </w:delText>
        </w:r>
      </w:del>
      <w:r w:rsidRPr="00BF6263">
        <w:t>fun</w:t>
      </w:r>
      <w:r>
        <w:t>ctions</w:t>
      </w:r>
      <w:ins w:id="141" w:author="U.S. Army" w:date="2012-11-02T09:41:00Z">
        <w:r w:rsidR="00D04927">
          <w:t xml:space="preserve"> required</w:t>
        </w:r>
      </w:ins>
      <w:ins w:id="142" w:author="U.S. Army" w:date="2012-11-02T09:58:00Z">
        <w:r w:rsidR="00175D75">
          <w:t xml:space="preserve"> to</w:t>
        </w:r>
      </w:ins>
      <w:ins w:id="143" w:author="U.S. Army" w:date="2012-11-02T09:41:00Z">
        <w:r w:rsidR="00D04927">
          <w:t xml:space="preserve"> support the operational mission</w:t>
        </w:r>
      </w:ins>
      <w:ins w:id="144" w:author="U.S. Army" w:date="2012-11-02T09:42:00Z">
        <w:r w:rsidR="003F05D9">
          <w:t xml:space="preserve"> performance requirements.</w:t>
        </w:r>
      </w:ins>
      <w:ins w:id="145" w:author="U.S. Army" w:date="2012-11-02T09:41:00Z">
        <w:r w:rsidR="00D04927">
          <w:t xml:space="preserve"> </w:t>
        </w:r>
      </w:ins>
      <w:del w:id="146" w:author="U.S. Army" w:date="2012-11-02T09:41:00Z">
        <w:r w:rsidDel="00D04927">
          <w:delText xml:space="preserve"> determined by the</w:delText>
        </w:r>
        <w:r w:rsidRPr="00BF6263" w:rsidDel="00D04927">
          <w:delText xml:space="preserve"> team</w:delText>
        </w:r>
      </w:del>
      <w:r w:rsidRPr="00BF6263">
        <w:t>.</w:t>
      </w:r>
      <w:del w:id="147" w:author="U.S. Army" w:date="2012-11-02T09:44:00Z">
        <w:r w:rsidRPr="00BF6263" w:rsidDel="003F05D9">
          <w:delText xml:space="preserve"> </w:delText>
        </w:r>
        <w:r w:rsidDel="003F05D9">
          <w:delText xml:space="preserve"> </w:delText>
        </w:r>
      </w:del>
      <w:r>
        <w:t xml:space="preserve">The functional and physical architectures developed as part of this effort will provide a </w:t>
      </w:r>
      <w:del w:id="148" w:author="U.S. Army" w:date="2012-11-02T09:45:00Z">
        <w:r w:rsidDel="003F05D9">
          <w:delText xml:space="preserve">more vigorous </w:delText>
        </w:r>
      </w:del>
      <w:r>
        <w:t xml:space="preserve">framework </w:t>
      </w:r>
      <w:del w:id="149" w:author="U.S. Army" w:date="2012-11-02T09:58:00Z">
        <w:r w:rsidDel="00175D75">
          <w:delText xml:space="preserve">for design and analysis </w:delText>
        </w:r>
      </w:del>
      <w:del w:id="150" w:author="U.S. Army" w:date="2012-11-02T09:45:00Z">
        <w:r w:rsidDel="003F05D9">
          <w:delText xml:space="preserve">by </w:delText>
        </w:r>
      </w:del>
      <w:ins w:id="151" w:author="U.S. Army" w:date="2012-11-02T09:45:00Z">
        <w:r w:rsidR="003F05D9">
          <w:t xml:space="preserve">that </w:t>
        </w:r>
      </w:ins>
      <w:ins w:id="152" w:author="U.S. Army" w:date="2012-11-02T09:46:00Z">
        <w:r w:rsidR="003F05D9">
          <w:t xml:space="preserve">can be used as </w:t>
        </w:r>
      </w:ins>
      <w:ins w:id="153" w:author="U.S. Army" w:date="2012-11-02T09:47:00Z">
        <w:r w:rsidR="003F05D9">
          <w:t xml:space="preserve">a </w:t>
        </w:r>
      </w:ins>
      <w:ins w:id="154" w:author="U.S. Army" w:date="2012-11-02T09:46:00Z">
        <w:r w:rsidR="003F05D9">
          <w:t>foundation</w:t>
        </w:r>
      </w:ins>
      <w:ins w:id="155" w:author="U.S. Army" w:date="2012-11-02T09:47:00Z">
        <w:r w:rsidR="003F05D9">
          <w:t xml:space="preserve"> for</w:t>
        </w:r>
      </w:ins>
      <w:del w:id="156" w:author="U.S. Army" w:date="2012-11-02T09:47:00Z">
        <w:r w:rsidDel="003F05D9">
          <w:delText>allowing</w:delText>
        </w:r>
      </w:del>
      <w:r>
        <w:t xml:space="preserve"> </w:t>
      </w:r>
      <w:ins w:id="157" w:author="U.S. Army" w:date="2012-11-02T09:52:00Z">
        <w:r w:rsidR="003F05D9">
          <w:t xml:space="preserve">advanced development </w:t>
        </w:r>
      </w:ins>
      <w:del w:id="158" w:author="U.S. Army" w:date="2012-11-02T09:50:00Z">
        <w:r w:rsidDel="003F05D9">
          <w:delText xml:space="preserve">follow-on </w:delText>
        </w:r>
      </w:del>
      <w:r>
        <w:t xml:space="preserve">projects </w:t>
      </w:r>
      <w:del w:id="159" w:author="U.S. Army" w:date="2012-11-02T09:54:00Z">
        <w:r w:rsidDel="00477134">
          <w:delText xml:space="preserve">to examine </w:delText>
        </w:r>
      </w:del>
      <w:r>
        <w:t>linking system architecture to operational requirements using</w:t>
      </w:r>
      <w:del w:id="160" w:author="U.S. Army" w:date="2012-11-02T09:55:00Z">
        <w:r w:rsidDel="00477134">
          <w:delText xml:space="preserve"> </w:delText>
        </w:r>
      </w:del>
      <w:ins w:id="161" w:author="U.S. Army" w:date="2012-11-02T09:55:00Z">
        <w:r w:rsidR="00477134">
          <w:t xml:space="preserve"> higher fidelity simulation models</w:t>
        </w:r>
      </w:ins>
      <w:ins w:id="162" w:author="U.S. Army" w:date="2012-11-02T09:59:00Z">
        <w:r w:rsidR="00175D75">
          <w:t xml:space="preserve"> representative of evolving </w:t>
        </w:r>
      </w:ins>
      <w:ins w:id="163" w:author="U.S. Army" w:date="2012-11-02T10:01:00Z">
        <w:r w:rsidR="00175D75">
          <w:t xml:space="preserve">vehicle design </w:t>
        </w:r>
      </w:ins>
      <w:ins w:id="164" w:author="U.S. Army" w:date="2012-11-02T09:59:00Z">
        <w:r w:rsidR="002429E8">
          <w:t>technolog</w:t>
        </w:r>
      </w:ins>
      <w:ins w:id="165" w:author="U.S. Army" w:date="2012-11-02T10:02:00Z">
        <w:r w:rsidR="002429E8">
          <w:t>ies, combat vehicle support systems</w:t>
        </w:r>
      </w:ins>
      <w:ins w:id="166" w:author="U.S. Army" w:date="2012-11-02T09:59:00Z">
        <w:r w:rsidR="00175D75">
          <w:t xml:space="preserve"> and operational mission</w:t>
        </w:r>
      </w:ins>
      <w:ins w:id="167" w:author="U.S. Army" w:date="2012-11-02T10:03:00Z">
        <w:r w:rsidR="002429E8">
          <w:t xml:space="preserve"> contingencies</w:t>
        </w:r>
      </w:ins>
      <w:ins w:id="168" w:author="U.S. Army" w:date="2012-11-02T10:04:00Z">
        <w:r w:rsidR="002429E8">
          <w:t>.</w:t>
        </w:r>
      </w:ins>
      <w:del w:id="169" w:author="U.S. Army" w:date="2012-11-02T09:55:00Z">
        <w:r w:rsidDel="00477134">
          <w:delText>more complex scenarios</w:delText>
        </w:r>
      </w:del>
      <w:del w:id="170" w:author="U.S. Army" w:date="2012-11-02T10:04:00Z">
        <w:r w:rsidDel="002429E8">
          <w:delText xml:space="preserve">.  </w:delText>
        </w:r>
      </w:del>
    </w:p>
    <w:p w:rsidR="000A2986" w:rsidRDefault="000A2986" w:rsidP="000A2986">
      <w:pPr>
        <w:pStyle w:val="Default"/>
        <w:spacing w:line="276" w:lineRule="auto"/>
        <w:jc w:val="both"/>
      </w:pPr>
    </w:p>
    <w:p w:rsidR="000A2986" w:rsidRDefault="000A2986" w:rsidP="000A2986">
      <w:pPr>
        <w:pStyle w:val="Default"/>
        <w:spacing w:line="276" w:lineRule="auto"/>
        <w:jc w:val="both"/>
      </w:pPr>
      <w:r>
        <w:t>Develop an initial operational effectiveness model (OEM) through the c</w:t>
      </w:r>
      <w:r w:rsidRPr="00C24800">
        <w:t xml:space="preserve">onduct </w:t>
      </w:r>
      <w:r>
        <w:t xml:space="preserve">of </w:t>
      </w:r>
      <w:r w:rsidRPr="00C24800">
        <w:t xml:space="preserve">an independent </w:t>
      </w:r>
      <w:r>
        <w:t xml:space="preserve">operational </w:t>
      </w:r>
      <w:r w:rsidRPr="00C24800">
        <w:t xml:space="preserve">analysis </w:t>
      </w:r>
      <w:r>
        <w:t xml:space="preserve">of a notional ground combat </w:t>
      </w:r>
      <w:del w:id="171" w:author="david.basala" w:date="2012-11-08T10:21:00Z">
        <w:r w:rsidDel="00152F49">
          <w:delText xml:space="preserve">vehicle </w:delText>
        </w:r>
      </w:del>
      <w:r>
        <w:t>system in an appropriate mission scenario, focusing on platform survivability</w:t>
      </w:r>
      <w:r w:rsidRPr="00C24800">
        <w:t>.  This will be accomplished through Operations Research (OR) student thes</w:t>
      </w:r>
      <w:r>
        <w:t>e</w:t>
      </w:r>
      <w:r w:rsidRPr="00C24800">
        <w:t>s, utiliz</w:t>
      </w:r>
      <w:r>
        <w:t>ing</w:t>
      </w:r>
      <w:r w:rsidRPr="00C24800">
        <w:t xml:space="preserve"> </w:t>
      </w:r>
      <w:commentRangeStart w:id="172"/>
      <w:r w:rsidRPr="00C24800">
        <w:t>MANA</w:t>
      </w:r>
      <w:commentRangeEnd w:id="172"/>
      <w:r w:rsidR="00152F49">
        <w:rPr>
          <w:rStyle w:val="CommentReference"/>
          <w:rFonts w:asciiTheme="minorHAnsi" w:eastAsiaTheme="minorEastAsia" w:hAnsiTheme="minorHAnsi" w:cstheme="minorBidi"/>
          <w:color w:val="auto"/>
        </w:rPr>
        <w:commentReference w:id="172"/>
      </w:r>
      <w:r w:rsidRPr="00C24800">
        <w:t>, an agent based model, to serve as a simulation t</w:t>
      </w:r>
      <w:r>
        <w:t>ool</w:t>
      </w:r>
      <w:r w:rsidRPr="00C24800">
        <w:t>.</w:t>
      </w:r>
    </w:p>
    <w:p w:rsidR="000A2986" w:rsidRDefault="000A2986" w:rsidP="000A2986">
      <w:pPr>
        <w:pStyle w:val="Default"/>
        <w:spacing w:line="276" w:lineRule="auto"/>
        <w:jc w:val="both"/>
      </w:pPr>
    </w:p>
    <w:p w:rsidR="000A2986" w:rsidRDefault="000A2986" w:rsidP="000A2986">
      <w:pPr>
        <w:pStyle w:val="Default"/>
        <w:spacing w:line="276" w:lineRule="auto"/>
        <w:jc w:val="both"/>
        <w:rPr>
          <w:ins w:id="173" w:author="Christine K Brennan" w:date="2012-11-06T16:59:00Z"/>
        </w:rPr>
      </w:pPr>
      <w:r w:rsidRPr="00C24800">
        <w:t>Integrate the above student theses</w:t>
      </w:r>
      <w:r>
        <w:t xml:space="preserve"> and capstone projects</w:t>
      </w:r>
      <w:r w:rsidRPr="00C24800">
        <w:t xml:space="preserve"> into a “Dashboard” that provides decision makers with a dynamic means of examining the trade space</w:t>
      </w:r>
      <w:r>
        <w:t xml:space="preserve"> from both the operational and physical system perspective</w:t>
      </w:r>
      <w:r w:rsidRPr="00C24800">
        <w:t>.</w:t>
      </w:r>
      <w:r>
        <w:t xml:space="preserve">  This will be led by a PhD student, with support from a </w:t>
      </w:r>
      <w:ins w:id="174" w:author="david.basala" w:date="2012-11-08T10:23:00Z">
        <w:r w:rsidR="00152F49">
          <w:t xml:space="preserve">Simulation and Efficient Experimental </w:t>
        </w:r>
        <w:proofErr w:type="spellStart"/>
        <w:r w:rsidR="00152F49">
          <w:t>Desisn</w:t>
        </w:r>
        <w:proofErr w:type="spellEnd"/>
        <w:r w:rsidR="00152F49">
          <w:t xml:space="preserve"> (</w:t>
        </w:r>
      </w:ins>
      <w:r>
        <w:t>SEED</w:t>
      </w:r>
      <w:ins w:id="175" w:author="david.basala" w:date="2012-11-08T10:23:00Z">
        <w:r w:rsidR="00152F49">
          <w:t>)</w:t>
        </w:r>
      </w:ins>
      <w:r>
        <w:t xml:space="preserve"> center research assistant.</w:t>
      </w:r>
    </w:p>
    <w:p w:rsidR="00097B1E" w:rsidRDefault="00097B1E" w:rsidP="000A2986">
      <w:pPr>
        <w:pStyle w:val="Default"/>
        <w:spacing w:line="276" w:lineRule="auto"/>
        <w:jc w:val="both"/>
      </w:pPr>
    </w:p>
    <w:p w:rsidR="000A2986" w:rsidRPr="000A2986" w:rsidDel="00097B1E" w:rsidRDefault="000A2986" w:rsidP="000A2986">
      <w:pPr>
        <w:rPr>
          <w:del w:id="176" w:author="Christine K Brennan" w:date="2012-11-06T16:59:00Z"/>
        </w:rPr>
      </w:pPr>
    </w:p>
    <w:p w:rsidR="004B04B9" w:rsidRDefault="004B04B9" w:rsidP="000A2986">
      <w:pPr>
        <w:pStyle w:val="Heading1"/>
      </w:pPr>
      <w:r>
        <w:t>Research Objectives</w:t>
      </w:r>
    </w:p>
    <w:p w:rsidR="00000000" w:rsidRDefault="00376DA7">
      <w:pPr>
        <w:pStyle w:val="ListParagraph"/>
        <w:numPr>
          <w:ilvl w:val="0"/>
          <w:numId w:val="2"/>
        </w:numPr>
        <w:rPr>
          <w:ins w:id="177" w:author="U.S. Army" w:date="2012-11-02T11:17:00Z"/>
          <w:rFonts w:ascii="Times New Roman" w:hAnsi="Times New Roman" w:cs="Times New Roman"/>
          <w:sz w:val="24"/>
          <w:szCs w:val="24"/>
        </w:rPr>
        <w:pPrChange w:id="178" w:author="U.S. Army" w:date="2012-11-02T10:50:00Z">
          <w:pPr/>
        </w:pPrChange>
      </w:pPr>
      <w:ins w:id="179" w:author="U.S. Army" w:date="2012-11-02T11:25:00Z">
        <w:r>
          <w:rPr>
            <w:rFonts w:ascii="Times New Roman" w:hAnsi="Times New Roman" w:cs="Times New Roman"/>
            <w:sz w:val="24"/>
            <w:szCs w:val="24"/>
          </w:rPr>
          <w:t xml:space="preserve">Using techniques </w:t>
        </w:r>
      </w:ins>
      <w:ins w:id="180" w:author="U.S. Army" w:date="2012-11-02T11:26:00Z">
        <w:r>
          <w:rPr>
            <w:rFonts w:ascii="Times New Roman" w:hAnsi="Times New Roman" w:cs="Times New Roman"/>
            <w:sz w:val="24"/>
            <w:szCs w:val="24"/>
          </w:rPr>
          <w:t xml:space="preserve">from the NPS </w:t>
        </w:r>
      </w:ins>
      <w:ins w:id="181" w:author="U.S. Army" w:date="2012-11-02T10:56:00Z">
        <w:r w:rsidR="00663A64">
          <w:rPr>
            <w:rFonts w:ascii="Times New Roman" w:hAnsi="Times New Roman" w:cs="Times New Roman"/>
            <w:sz w:val="24"/>
            <w:szCs w:val="24"/>
          </w:rPr>
          <w:t>systems engineering</w:t>
        </w:r>
      </w:ins>
      <w:ins w:id="182" w:author="U.S. Army" w:date="2012-11-02T11:26:00Z">
        <w:r>
          <w:rPr>
            <w:rFonts w:ascii="Times New Roman" w:hAnsi="Times New Roman" w:cs="Times New Roman"/>
            <w:sz w:val="24"/>
            <w:szCs w:val="24"/>
          </w:rPr>
          <w:t xml:space="preserve"> masters program,</w:t>
        </w:r>
      </w:ins>
      <w:ins w:id="183" w:author="U.S. Army" w:date="2012-11-02T11:25:00Z">
        <w:r w:rsidR="00B54BEB">
          <w:rPr>
            <w:rFonts w:ascii="Times New Roman" w:hAnsi="Times New Roman" w:cs="Times New Roman"/>
            <w:sz w:val="24"/>
            <w:szCs w:val="24"/>
          </w:rPr>
          <w:t xml:space="preserve"> develop </w:t>
        </w:r>
      </w:ins>
      <w:ins w:id="184" w:author="U.S. Army" w:date="2012-11-02T11:52:00Z">
        <w:r w:rsidR="00B54BEB">
          <w:rPr>
            <w:rFonts w:ascii="Times New Roman" w:hAnsi="Times New Roman" w:cs="Times New Roman"/>
            <w:sz w:val="24"/>
            <w:szCs w:val="24"/>
          </w:rPr>
          <w:t>a procedural</w:t>
        </w:r>
      </w:ins>
      <w:ins w:id="185" w:author="U.S. Army" w:date="2012-11-02T10:56:00Z">
        <w:r w:rsidR="00663A64">
          <w:rPr>
            <w:rFonts w:ascii="Times New Roman" w:hAnsi="Times New Roman" w:cs="Times New Roman"/>
            <w:sz w:val="24"/>
            <w:szCs w:val="24"/>
          </w:rPr>
          <w:t xml:space="preserve"> </w:t>
        </w:r>
      </w:ins>
      <w:ins w:id="186" w:author="U.S. Army" w:date="2012-11-02T10:50:00Z">
        <w:r w:rsidR="00651EB7">
          <w:rPr>
            <w:rFonts w:ascii="Times New Roman" w:hAnsi="Times New Roman" w:cs="Times New Roman"/>
            <w:sz w:val="24"/>
            <w:szCs w:val="24"/>
          </w:rPr>
          <w:t xml:space="preserve">framework </w:t>
        </w:r>
      </w:ins>
      <w:ins w:id="187" w:author="U.S. Army" w:date="2012-11-02T11:25:00Z">
        <w:r>
          <w:rPr>
            <w:rFonts w:ascii="Times New Roman" w:hAnsi="Times New Roman" w:cs="Times New Roman"/>
            <w:sz w:val="24"/>
            <w:szCs w:val="24"/>
          </w:rPr>
          <w:t>to</w:t>
        </w:r>
      </w:ins>
      <w:ins w:id="188" w:author="U.S. Army" w:date="2012-11-02T10:52:00Z">
        <w:r w:rsidR="00651EB7">
          <w:rPr>
            <w:rFonts w:ascii="Times New Roman" w:hAnsi="Times New Roman" w:cs="Times New Roman"/>
            <w:sz w:val="24"/>
            <w:szCs w:val="24"/>
          </w:rPr>
          <w:t xml:space="preserve"> integrate</w:t>
        </w:r>
      </w:ins>
      <w:ins w:id="189" w:author="U.S. Army" w:date="2012-11-02T10:50:00Z">
        <w:r w:rsidR="00651EB7">
          <w:rPr>
            <w:rFonts w:ascii="Times New Roman" w:hAnsi="Times New Roman" w:cs="Times New Roman"/>
            <w:sz w:val="24"/>
            <w:szCs w:val="24"/>
          </w:rPr>
          <w:t xml:space="preserve"> combat </w:t>
        </w:r>
        <w:del w:id="190" w:author="Christine K Brennan" w:date="2012-11-02T15:34:00Z">
          <w:r w:rsidR="00651EB7" w:rsidDel="00A77B75">
            <w:rPr>
              <w:rFonts w:ascii="Times New Roman" w:hAnsi="Times New Roman" w:cs="Times New Roman"/>
              <w:sz w:val="24"/>
              <w:szCs w:val="24"/>
            </w:rPr>
            <w:delText>vehicle</w:delText>
          </w:r>
        </w:del>
      </w:ins>
      <w:ins w:id="191" w:author="Christine K Brennan" w:date="2012-11-02T15:34:00Z">
        <w:r w:rsidR="00A77B75">
          <w:rPr>
            <w:rFonts w:ascii="Times New Roman" w:hAnsi="Times New Roman" w:cs="Times New Roman"/>
            <w:sz w:val="24"/>
            <w:szCs w:val="24"/>
          </w:rPr>
          <w:t>systems</w:t>
        </w:r>
      </w:ins>
      <w:ins w:id="192" w:author="U.S. Army" w:date="2012-11-02T10:50:00Z">
        <w:r w:rsidR="00651EB7">
          <w:rPr>
            <w:rFonts w:ascii="Times New Roman" w:hAnsi="Times New Roman" w:cs="Times New Roman"/>
            <w:sz w:val="24"/>
            <w:szCs w:val="24"/>
          </w:rPr>
          <w:t xml:space="preserve"> </w:t>
        </w:r>
      </w:ins>
      <w:ins w:id="193" w:author="U.S. Army" w:date="2012-11-02T11:19:00Z">
        <w:r w:rsidR="0086346B">
          <w:rPr>
            <w:rFonts w:ascii="Times New Roman" w:hAnsi="Times New Roman" w:cs="Times New Roman"/>
            <w:sz w:val="24"/>
            <w:szCs w:val="24"/>
          </w:rPr>
          <w:t xml:space="preserve">specific </w:t>
        </w:r>
      </w:ins>
      <w:ins w:id="194" w:author="U.S. Army" w:date="2012-11-02T10:50:00Z">
        <w:r w:rsidR="0086346B">
          <w:rPr>
            <w:rFonts w:ascii="Times New Roman" w:hAnsi="Times New Roman" w:cs="Times New Roman"/>
            <w:sz w:val="24"/>
            <w:szCs w:val="24"/>
          </w:rPr>
          <w:t>design attributes</w:t>
        </w:r>
      </w:ins>
      <w:ins w:id="195" w:author="U.S. Army" w:date="2012-11-02T11:19:00Z">
        <w:r w:rsidR="0086346B">
          <w:rPr>
            <w:rFonts w:ascii="Times New Roman" w:hAnsi="Times New Roman" w:cs="Times New Roman"/>
            <w:sz w:val="24"/>
            <w:szCs w:val="24"/>
          </w:rPr>
          <w:t xml:space="preserve">, </w:t>
        </w:r>
      </w:ins>
      <w:ins w:id="196" w:author="U.S. Army" w:date="2012-11-02T10:50:00Z">
        <w:r w:rsidR="00651EB7">
          <w:rPr>
            <w:rFonts w:ascii="Times New Roman" w:hAnsi="Times New Roman" w:cs="Times New Roman"/>
            <w:sz w:val="24"/>
            <w:szCs w:val="24"/>
          </w:rPr>
          <w:t>cost</w:t>
        </w:r>
      </w:ins>
      <w:ins w:id="197" w:author="U.S. Army" w:date="2012-11-02T10:51:00Z">
        <w:r w:rsidR="00651EB7">
          <w:rPr>
            <w:rFonts w:ascii="Times New Roman" w:hAnsi="Times New Roman" w:cs="Times New Roman"/>
            <w:sz w:val="24"/>
            <w:szCs w:val="24"/>
          </w:rPr>
          <w:t xml:space="preserve">, </w:t>
        </w:r>
      </w:ins>
      <w:ins w:id="198" w:author="U.S. Army" w:date="2012-11-02T10:55:00Z">
        <w:r w:rsidR="00651EB7">
          <w:rPr>
            <w:rFonts w:ascii="Times New Roman" w:hAnsi="Times New Roman" w:cs="Times New Roman"/>
            <w:sz w:val="24"/>
            <w:szCs w:val="24"/>
          </w:rPr>
          <w:t xml:space="preserve">and </w:t>
        </w:r>
      </w:ins>
      <w:ins w:id="199" w:author="U.S. Army" w:date="2012-11-02T10:51:00Z">
        <w:r w:rsidR="00651EB7">
          <w:rPr>
            <w:rFonts w:ascii="Times New Roman" w:hAnsi="Times New Roman" w:cs="Times New Roman"/>
            <w:sz w:val="24"/>
            <w:szCs w:val="24"/>
          </w:rPr>
          <w:t xml:space="preserve">organizational integration features into a </w:t>
        </w:r>
      </w:ins>
      <w:ins w:id="200" w:author="U.S. Army" w:date="2012-11-02T11:11:00Z">
        <w:r w:rsidR="00B73E13">
          <w:rPr>
            <w:rFonts w:ascii="Times New Roman" w:hAnsi="Times New Roman" w:cs="Times New Roman"/>
            <w:sz w:val="24"/>
            <w:szCs w:val="24"/>
          </w:rPr>
          <w:t xml:space="preserve">set of </w:t>
        </w:r>
      </w:ins>
      <w:ins w:id="201" w:author="U.S. Army" w:date="2012-11-02T10:51:00Z">
        <w:r w:rsidR="00651EB7">
          <w:rPr>
            <w:rFonts w:ascii="Times New Roman" w:hAnsi="Times New Roman" w:cs="Times New Roman"/>
            <w:sz w:val="24"/>
            <w:szCs w:val="24"/>
          </w:rPr>
          <w:t xml:space="preserve">simulated </w:t>
        </w:r>
      </w:ins>
      <w:ins w:id="202" w:author="U.S. Army" w:date="2012-11-02T10:54:00Z">
        <w:r w:rsidR="00651EB7">
          <w:rPr>
            <w:rFonts w:ascii="Times New Roman" w:hAnsi="Times New Roman" w:cs="Times New Roman"/>
            <w:sz w:val="24"/>
            <w:szCs w:val="24"/>
          </w:rPr>
          <w:t xml:space="preserve">life cycle </w:t>
        </w:r>
      </w:ins>
      <w:ins w:id="203" w:author="U.S. Army" w:date="2012-11-02T10:51:00Z">
        <w:r w:rsidR="00651EB7">
          <w:rPr>
            <w:rFonts w:ascii="Times New Roman" w:hAnsi="Times New Roman" w:cs="Times New Roman"/>
            <w:sz w:val="24"/>
            <w:szCs w:val="24"/>
          </w:rPr>
          <w:t xml:space="preserve">operational mission </w:t>
        </w:r>
      </w:ins>
      <w:ins w:id="204" w:author="U.S. Army" w:date="2012-11-02T10:54:00Z">
        <w:r w:rsidR="00651EB7">
          <w:rPr>
            <w:rFonts w:ascii="Times New Roman" w:hAnsi="Times New Roman" w:cs="Times New Roman"/>
            <w:sz w:val="24"/>
            <w:szCs w:val="24"/>
          </w:rPr>
          <w:t xml:space="preserve">performance </w:t>
        </w:r>
      </w:ins>
      <w:ins w:id="205" w:author="U.S. Army" w:date="2012-11-02T10:51:00Z">
        <w:r w:rsidR="00663A64">
          <w:rPr>
            <w:rFonts w:ascii="Times New Roman" w:hAnsi="Times New Roman" w:cs="Times New Roman"/>
            <w:sz w:val="24"/>
            <w:szCs w:val="24"/>
          </w:rPr>
          <w:t>context</w:t>
        </w:r>
      </w:ins>
      <w:ins w:id="206" w:author="U.S. Army" w:date="2012-11-02T10:56:00Z">
        <w:r w:rsidR="00663A64">
          <w:rPr>
            <w:rFonts w:ascii="Times New Roman" w:hAnsi="Times New Roman" w:cs="Times New Roman"/>
            <w:sz w:val="24"/>
            <w:szCs w:val="24"/>
          </w:rPr>
          <w:t xml:space="preserve"> model</w:t>
        </w:r>
      </w:ins>
      <w:ins w:id="207" w:author="U.S. Army" w:date="2012-11-02T11:11:00Z">
        <w:r w:rsidR="00B73E13">
          <w:rPr>
            <w:rFonts w:ascii="Times New Roman" w:hAnsi="Times New Roman" w:cs="Times New Roman"/>
            <w:sz w:val="24"/>
            <w:szCs w:val="24"/>
          </w:rPr>
          <w:t>s</w:t>
        </w:r>
      </w:ins>
      <w:ins w:id="208" w:author="U.S. Army" w:date="2012-11-02T10:56:00Z">
        <w:r w:rsidR="00663A64">
          <w:rPr>
            <w:rFonts w:ascii="Times New Roman" w:hAnsi="Times New Roman" w:cs="Times New Roman"/>
            <w:sz w:val="24"/>
            <w:szCs w:val="24"/>
          </w:rPr>
          <w:t>.</w:t>
        </w:r>
      </w:ins>
    </w:p>
    <w:p w:rsidR="00000000" w:rsidRDefault="0086346B">
      <w:pPr>
        <w:pStyle w:val="ListParagraph"/>
        <w:numPr>
          <w:ilvl w:val="0"/>
          <w:numId w:val="2"/>
        </w:numPr>
        <w:rPr>
          <w:ins w:id="209" w:author="U.S. Army" w:date="2012-11-02T11:11:00Z"/>
          <w:rFonts w:ascii="Times New Roman" w:hAnsi="Times New Roman" w:cs="Times New Roman"/>
          <w:sz w:val="24"/>
          <w:szCs w:val="24"/>
          <w:rPrChange w:id="210" w:author="U.S. Army" w:date="2012-11-02T11:20:00Z">
            <w:rPr>
              <w:ins w:id="211" w:author="U.S. Army" w:date="2012-11-02T11:11:00Z"/>
            </w:rPr>
          </w:rPrChange>
        </w:rPr>
        <w:pPrChange w:id="212" w:author="U.S. Army" w:date="2012-11-02T11:20:00Z">
          <w:pPr/>
        </w:pPrChange>
      </w:pPr>
      <w:ins w:id="213" w:author="U.S. Army" w:date="2012-11-02T11:17:00Z">
        <w:r>
          <w:rPr>
            <w:rFonts w:ascii="Times New Roman" w:hAnsi="Times New Roman" w:cs="Times New Roman"/>
            <w:sz w:val="24"/>
            <w:szCs w:val="24"/>
          </w:rPr>
          <w:t>Analyze</w:t>
        </w:r>
      </w:ins>
      <w:ins w:id="214" w:author="U.S. Army" w:date="2012-11-02T11:27:00Z">
        <w:r w:rsidR="00376DA7">
          <w:rPr>
            <w:rFonts w:ascii="Times New Roman" w:hAnsi="Times New Roman" w:cs="Times New Roman"/>
            <w:sz w:val="24"/>
            <w:szCs w:val="24"/>
          </w:rPr>
          <w:t xml:space="preserve"> US Army</w:t>
        </w:r>
      </w:ins>
      <w:ins w:id="215" w:author="U.S. Army" w:date="2012-11-02T11:17:00Z">
        <w:r>
          <w:rPr>
            <w:rFonts w:ascii="Times New Roman" w:hAnsi="Times New Roman" w:cs="Times New Roman"/>
            <w:sz w:val="24"/>
            <w:szCs w:val="24"/>
          </w:rPr>
          <w:t xml:space="preserve"> operational </w:t>
        </w:r>
      </w:ins>
      <w:ins w:id="216" w:author="U.S. Army" w:date="2012-11-02T11:18:00Z">
        <w:r>
          <w:rPr>
            <w:rFonts w:ascii="Times New Roman" w:hAnsi="Times New Roman" w:cs="Times New Roman"/>
            <w:sz w:val="24"/>
            <w:szCs w:val="24"/>
          </w:rPr>
          <w:t>mission</w:t>
        </w:r>
      </w:ins>
      <w:ins w:id="217" w:author="U.S. Army" w:date="2012-11-02T11:17:00Z">
        <w:r>
          <w:rPr>
            <w:rFonts w:ascii="Times New Roman" w:hAnsi="Times New Roman" w:cs="Times New Roman"/>
            <w:sz w:val="24"/>
            <w:szCs w:val="24"/>
          </w:rPr>
          <w:t xml:space="preserve"> </w:t>
        </w:r>
      </w:ins>
      <w:ins w:id="218" w:author="U.S. Army" w:date="2012-11-02T11:18:00Z">
        <w:r>
          <w:rPr>
            <w:rFonts w:ascii="Times New Roman" w:hAnsi="Times New Roman" w:cs="Times New Roman"/>
            <w:sz w:val="24"/>
            <w:szCs w:val="24"/>
          </w:rPr>
          <w:t>profiles</w:t>
        </w:r>
      </w:ins>
      <w:ins w:id="219" w:author="U.S. Army" w:date="2012-11-02T11:27:00Z">
        <w:r w:rsidR="00376DA7">
          <w:rPr>
            <w:rFonts w:ascii="Times New Roman" w:hAnsi="Times New Roman" w:cs="Times New Roman"/>
            <w:sz w:val="24"/>
            <w:szCs w:val="24"/>
          </w:rPr>
          <w:t xml:space="preserve"> and</w:t>
        </w:r>
      </w:ins>
      <w:ins w:id="220" w:author="U.S. Army" w:date="2012-11-02T11:28:00Z">
        <w:r w:rsidR="00376DA7">
          <w:rPr>
            <w:rFonts w:ascii="Times New Roman" w:hAnsi="Times New Roman" w:cs="Times New Roman"/>
            <w:sz w:val="24"/>
            <w:szCs w:val="24"/>
          </w:rPr>
          <w:t xml:space="preserve"> multi-level scenario descriptions for combined </w:t>
        </w:r>
      </w:ins>
      <w:ins w:id="221" w:author="U.S. Army" w:date="2012-11-02T11:29:00Z">
        <w:r w:rsidR="00376DA7">
          <w:rPr>
            <w:rFonts w:ascii="Times New Roman" w:hAnsi="Times New Roman" w:cs="Times New Roman"/>
            <w:sz w:val="24"/>
            <w:szCs w:val="24"/>
          </w:rPr>
          <w:t xml:space="preserve">arms </w:t>
        </w:r>
      </w:ins>
      <w:ins w:id="222" w:author="U.S. Army" w:date="2012-11-02T11:31:00Z">
        <w:r w:rsidR="00376DA7">
          <w:rPr>
            <w:rFonts w:ascii="Times New Roman" w:hAnsi="Times New Roman" w:cs="Times New Roman"/>
            <w:sz w:val="24"/>
            <w:szCs w:val="24"/>
          </w:rPr>
          <w:t xml:space="preserve">units </w:t>
        </w:r>
      </w:ins>
      <w:ins w:id="223" w:author="U.S. Army" w:date="2012-11-02T11:29:00Z">
        <w:r w:rsidR="00376DA7">
          <w:rPr>
            <w:rFonts w:ascii="Times New Roman" w:hAnsi="Times New Roman" w:cs="Times New Roman"/>
            <w:sz w:val="24"/>
            <w:szCs w:val="24"/>
          </w:rPr>
          <w:t xml:space="preserve">to develop </w:t>
        </w:r>
      </w:ins>
      <w:ins w:id="224" w:author="Christine K Brennan" w:date="2012-11-02T15:34:00Z">
        <w:r w:rsidR="00A77B75">
          <w:rPr>
            <w:rFonts w:ascii="Times New Roman" w:hAnsi="Times New Roman" w:cs="Times New Roman"/>
            <w:sz w:val="24"/>
            <w:szCs w:val="24"/>
          </w:rPr>
          <w:t xml:space="preserve">major combat operations (MCO) and </w:t>
        </w:r>
        <w:proofErr w:type="spellStart"/>
        <w:r w:rsidR="00A77B75">
          <w:rPr>
            <w:rFonts w:ascii="Times New Roman" w:hAnsi="Times New Roman" w:cs="Times New Roman"/>
            <w:sz w:val="24"/>
            <w:szCs w:val="24"/>
          </w:rPr>
          <w:t>Peacetime</w:t>
        </w:r>
      </w:ins>
      <w:ins w:id="225" w:author="U.S. Army" w:date="2012-11-02T11:29:00Z">
        <w:del w:id="226" w:author="Christine K Brennan" w:date="2012-11-02T15:34:00Z">
          <w:r w:rsidR="00376DA7" w:rsidDel="00A77B75">
            <w:rPr>
              <w:rFonts w:ascii="Times New Roman" w:hAnsi="Times New Roman" w:cs="Times New Roman"/>
              <w:sz w:val="24"/>
              <w:szCs w:val="24"/>
            </w:rPr>
            <w:delText xml:space="preserve">force on force and convoy protection </w:delText>
          </w:r>
        </w:del>
        <w:r w:rsidR="00376DA7">
          <w:rPr>
            <w:rFonts w:ascii="Times New Roman" w:hAnsi="Times New Roman" w:cs="Times New Roman"/>
            <w:sz w:val="24"/>
            <w:szCs w:val="24"/>
          </w:rPr>
          <w:t>scenarios</w:t>
        </w:r>
        <w:proofErr w:type="spellEnd"/>
        <w:r w:rsidR="00376DA7">
          <w:rPr>
            <w:rFonts w:ascii="Times New Roman" w:hAnsi="Times New Roman" w:cs="Times New Roman"/>
            <w:sz w:val="24"/>
            <w:szCs w:val="24"/>
          </w:rPr>
          <w:t xml:space="preserve"> applicable to </w:t>
        </w:r>
      </w:ins>
      <w:ins w:id="227" w:author="U.S. Army" w:date="2012-11-02T11:32:00Z">
        <w:r w:rsidR="00985507">
          <w:rPr>
            <w:rFonts w:ascii="Times New Roman" w:hAnsi="Times New Roman" w:cs="Times New Roman"/>
            <w:sz w:val="24"/>
            <w:szCs w:val="24"/>
          </w:rPr>
          <w:t>the desired operational</w:t>
        </w:r>
      </w:ins>
      <w:ins w:id="228" w:author="U.S. Army" w:date="2012-11-02T11:33:00Z">
        <w:r w:rsidR="00985507">
          <w:rPr>
            <w:rFonts w:ascii="Times New Roman" w:hAnsi="Times New Roman" w:cs="Times New Roman"/>
            <w:sz w:val="24"/>
            <w:szCs w:val="24"/>
          </w:rPr>
          <w:t xml:space="preserve"> mission </w:t>
        </w:r>
      </w:ins>
      <w:ins w:id="229" w:author="U.S. Army" w:date="2012-11-02T11:34:00Z">
        <w:r w:rsidR="00985507">
          <w:rPr>
            <w:rFonts w:ascii="Times New Roman" w:hAnsi="Times New Roman" w:cs="Times New Roman"/>
            <w:sz w:val="24"/>
            <w:szCs w:val="24"/>
          </w:rPr>
          <w:t>performance capabilities.</w:t>
        </w:r>
      </w:ins>
      <w:ins w:id="230" w:author="U.S. Army" w:date="2012-11-02T11:33:00Z">
        <w:r w:rsidR="00985507">
          <w:rPr>
            <w:rFonts w:ascii="Times New Roman" w:hAnsi="Times New Roman" w:cs="Times New Roman"/>
            <w:sz w:val="24"/>
            <w:szCs w:val="24"/>
          </w:rPr>
          <w:t xml:space="preserve"> </w:t>
        </w:r>
      </w:ins>
      <w:ins w:id="231" w:author="U.S. Army" w:date="2012-11-02T11:32:00Z">
        <w:r w:rsidR="00985507">
          <w:rPr>
            <w:rFonts w:ascii="Times New Roman" w:hAnsi="Times New Roman" w:cs="Times New Roman"/>
            <w:sz w:val="24"/>
            <w:szCs w:val="24"/>
          </w:rPr>
          <w:t xml:space="preserve"> </w:t>
        </w:r>
      </w:ins>
      <w:ins w:id="232" w:author="U.S. Army" w:date="2012-11-02T11:18:00Z">
        <w:r>
          <w:rPr>
            <w:rFonts w:ascii="Times New Roman" w:hAnsi="Times New Roman" w:cs="Times New Roman"/>
            <w:sz w:val="24"/>
            <w:szCs w:val="24"/>
          </w:rPr>
          <w:t xml:space="preserve"> </w:t>
        </w:r>
      </w:ins>
    </w:p>
    <w:p w:rsidR="00000000" w:rsidRDefault="00B73E13">
      <w:pPr>
        <w:pStyle w:val="ListParagraph"/>
        <w:numPr>
          <w:ilvl w:val="0"/>
          <w:numId w:val="2"/>
        </w:numPr>
        <w:rPr>
          <w:ins w:id="233" w:author="U.S. Army" w:date="2012-11-02T11:36:00Z"/>
          <w:rFonts w:ascii="Times New Roman" w:hAnsi="Times New Roman" w:cs="Times New Roman"/>
          <w:sz w:val="24"/>
          <w:szCs w:val="24"/>
        </w:rPr>
        <w:pPrChange w:id="234" w:author="U.S. Army" w:date="2012-11-02T10:50:00Z">
          <w:pPr/>
        </w:pPrChange>
      </w:pPr>
      <w:ins w:id="235" w:author="U.S. Army" w:date="2012-11-02T11:11:00Z">
        <w:r>
          <w:rPr>
            <w:rFonts w:ascii="Times New Roman" w:hAnsi="Times New Roman" w:cs="Times New Roman"/>
            <w:sz w:val="24"/>
            <w:szCs w:val="24"/>
          </w:rPr>
          <w:t>Generate scenari</w:t>
        </w:r>
      </w:ins>
      <w:ins w:id="236" w:author="U.S. Army" w:date="2012-11-02T11:12:00Z">
        <w:r>
          <w:rPr>
            <w:rFonts w:ascii="Times New Roman" w:hAnsi="Times New Roman" w:cs="Times New Roman"/>
            <w:sz w:val="24"/>
            <w:szCs w:val="24"/>
          </w:rPr>
          <w:t>o</w:t>
        </w:r>
        <w:r w:rsidR="0086346B">
          <w:rPr>
            <w:rFonts w:ascii="Times New Roman" w:hAnsi="Times New Roman" w:cs="Times New Roman"/>
            <w:sz w:val="24"/>
            <w:szCs w:val="24"/>
          </w:rPr>
          <w:t xml:space="preserve"> attributes that represent the </w:t>
        </w:r>
      </w:ins>
      <w:ins w:id="237" w:author="U.S. Army" w:date="2012-11-02T11:15:00Z">
        <w:r w:rsidR="0086346B">
          <w:rPr>
            <w:rFonts w:ascii="Times New Roman" w:hAnsi="Times New Roman" w:cs="Times New Roman"/>
            <w:sz w:val="24"/>
            <w:szCs w:val="24"/>
          </w:rPr>
          <w:t>measures of</w:t>
        </w:r>
      </w:ins>
      <w:ins w:id="238" w:author="U.S. Army" w:date="2012-11-02T11:12:00Z">
        <w:r w:rsidR="0086346B">
          <w:rPr>
            <w:rFonts w:ascii="Times New Roman" w:hAnsi="Times New Roman" w:cs="Times New Roman"/>
            <w:sz w:val="24"/>
            <w:szCs w:val="24"/>
          </w:rPr>
          <w:t xml:space="preserve"> effectiveness</w:t>
        </w:r>
      </w:ins>
      <w:ins w:id="239" w:author="U.S. Army" w:date="2012-11-02T11:15:00Z">
        <w:r w:rsidR="0086346B">
          <w:rPr>
            <w:rFonts w:ascii="Times New Roman" w:hAnsi="Times New Roman" w:cs="Times New Roman"/>
            <w:sz w:val="24"/>
            <w:szCs w:val="24"/>
          </w:rPr>
          <w:t xml:space="preserve"> for the operational mission performance requirements.</w:t>
        </w:r>
      </w:ins>
    </w:p>
    <w:p w:rsidR="00000000" w:rsidRDefault="000F7008">
      <w:pPr>
        <w:pStyle w:val="ListParagraph"/>
        <w:numPr>
          <w:ilvl w:val="0"/>
          <w:numId w:val="2"/>
        </w:numPr>
        <w:rPr>
          <w:ins w:id="240" w:author="U.S. Army" w:date="2012-11-02T11:53:00Z"/>
          <w:rFonts w:ascii="Times New Roman" w:hAnsi="Times New Roman" w:cs="Times New Roman"/>
          <w:sz w:val="24"/>
          <w:szCs w:val="24"/>
        </w:rPr>
        <w:pPrChange w:id="241" w:author="U.S. Army" w:date="2012-11-02T10:50:00Z">
          <w:pPr/>
        </w:pPrChange>
      </w:pPr>
      <w:ins w:id="242" w:author="U.S. Army" w:date="2012-11-02T11:53:00Z">
        <w:r>
          <w:rPr>
            <w:rFonts w:ascii="Times New Roman" w:hAnsi="Times New Roman" w:cs="Times New Roman"/>
            <w:sz w:val="24"/>
            <w:szCs w:val="24"/>
          </w:rPr>
          <w:t xml:space="preserve">Develop </w:t>
        </w:r>
      </w:ins>
      <w:ins w:id="243" w:author="U.S. Army" w:date="2012-11-02T11:56:00Z">
        <w:r>
          <w:rPr>
            <w:rFonts w:ascii="Times New Roman" w:hAnsi="Times New Roman" w:cs="Times New Roman"/>
            <w:sz w:val="24"/>
            <w:szCs w:val="24"/>
          </w:rPr>
          <w:t>configuration model</w:t>
        </w:r>
      </w:ins>
      <w:ins w:id="244" w:author="U.S. Army" w:date="2012-11-02T11:58:00Z">
        <w:r>
          <w:rPr>
            <w:rFonts w:ascii="Times New Roman" w:hAnsi="Times New Roman" w:cs="Times New Roman"/>
            <w:sz w:val="24"/>
            <w:szCs w:val="24"/>
          </w:rPr>
          <w:t>s</w:t>
        </w:r>
      </w:ins>
      <w:ins w:id="245" w:author="U.S. Army" w:date="2012-11-02T11:53:00Z">
        <w:r>
          <w:rPr>
            <w:rFonts w:ascii="Times New Roman" w:hAnsi="Times New Roman" w:cs="Times New Roman"/>
            <w:sz w:val="24"/>
            <w:szCs w:val="24"/>
          </w:rPr>
          <w:t xml:space="preserve"> for data</w:t>
        </w:r>
      </w:ins>
      <w:ins w:id="246" w:author="U.S. Army" w:date="2012-11-02T12:05:00Z">
        <w:r w:rsidR="00CD5E90">
          <w:rPr>
            <w:rFonts w:ascii="Times New Roman" w:hAnsi="Times New Roman" w:cs="Times New Roman"/>
            <w:sz w:val="24"/>
            <w:szCs w:val="24"/>
          </w:rPr>
          <w:t xml:space="preserve"> structures a</w:t>
        </w:r>
      </w:ins>
      <w:ins w:id="247" w:author="U.S. Army" w:date="2012-11-02T12:06:00Z">
        <w:r w:rsidR="00CD5E90">
          <w:rPr>
            <w:rFonts w:ascii="Times New Roman" w:hAnsi="Times New Roman" w:cs="Times New Roman"/>
            <w:sz w:val="24"/>
            <w:szCs w:val="24"/>
          </w:rPr>
          <w:t>nd data</w:t>
        </w:r>
      </w:ins>
      <w:ins w:id="248" w:author="U.S. Army" w:date="2012-11-02T11:53:00Z">
        <w:r>
          <w:rPr>
            <w:rFonts w:ascii="Times New Roman" w:hAnsi="Times New Roman" w:cs="Times New Roman"/>
            <w:sz w:val="24"/>
            <w:szCs w:val="24"/>
          </w:rPr>
          <w:t xml:space="preserve"> input and output </w:t>
        </w:r>
      </w:ins>
      <w:ins w:id="249" w:author="U.S. Army" w:date="2012-11-02T11:57:00Z">
        <w:r>
          <w:rPr>
            <w:rFonts w:ascii="Times New Roman" w:hAnsi="Times New Roman" w:cs="Times New Roman"/>
            <w:sz w:val="24"/>
            <w:szCs w:val="24"/>
          </w:rPr>
          <w:t xml:space="preserve">repositories </w:t>
        </w:r>
      </w:ins>
      <w:ins w:id="250" w:author="U.S. Army" w:date="2012-11-02T12:06:00Z">
        <w:r w:rsidR="00CD5E90">
          <w:rPr>
            <w:rFonts w:ascii="Times New Roman" w:hAnsi="Times New Roman" w:cs="Times New Roman"/>
            <w:sz w:val="24"/>
            <w:szCs w:val="24"/>
          </w:rPr>
          <w:t xml:space="preserve">that will be used </w:t>
        </w:r>
      </w:ins>
      <w:ins w:id="251" w:author="U.S. Army" w:date="2012-11-02T11:57:00Z">
        <w:r>
          <w:rPr>
            <w:rFonts w:ascii="Times New Roman" w:hAnsi="Times New Roman" w:cs="Times New Roman"/>
            <w:sz w:val="24"/>
            <w:szCs w:val="24"/>
          </w:rPr>
          <w:t>f</w:t>
        </w:r>
      </w:ins>
      <w:ins w:id="252" w:author="U.S. Army" w:date="2012-11-02T11:58:00Z">
        <w:r>
          <w:rPr>
            <w:rFonts w:ascii="Times New Roman" w:hAnsi="Times New Roman" w:cs="Times New Roman"/>
            <w:sz w:val="24"/>
            <w:szCs w:val="24"/>
          </w:rPr>
          <w:t>or</w:t>
        </w:r>
      </w:ins>
      <w:ins w:id="253" w:author="U.S. Army" w:date="2012-11-02T11:57:00Z">
        <w:r>
          <w:rPr>
            <w:rFonts w:ascii="Times New Roman" w:hAnsi="Times New Roman" w:cs="Times New Roman"/>
            <w:sz w:val="24"/>
            <w:szCs w:val="24"/>
          </w:rPr>
          <w:t xml:space="preserve"> </w:t>
        </w:r>
      </w:ins>
      <w:ins w:id="254" w:author="U.S. Army" w:date="2012-11-02T11:58:00Z">
        <w:r>
          <w:rPr>
            <w:rFonts w:ascii="Times New Roman" w:hAnsi="Times New Roman" w:cs="Times New Roman"/>
            <w:sz w:val="24"/>
            <w:szCs w:val="24"/>
          </w:rPr>
          <w:t>model</w:t>
        </w:r>
      </w:ins>
      <w:ins w:id="255" w:author="U.S. Army" w:date="2012-11-02T12:06:00Z">
        <w:r w:rsidR="00CD5E90">
          <w:rPr>
            <w:rFonts w:ascii="Times New Roman" w:hAnsi="Times New Roman" w:cs="Times New Roman"/>
            <w:sz w:val="24"/>
            <w:szCs w:val="24"/>
          </w:rPr>
          <w:t xml:space="preserve">ing the system </w:t>
        </w:r>
        <w:proofErr w:type="gramStart"/>
        <w:r w:rsidR="00CD5E90">
          <w:rPr>
            <w:rFonts w:ascii="Times New Roman" w:hAnsi="Times New Roman" w:cs="Times New Roman"/>
            <w:sz w:val="24"/>
            <w:szCs w:val="24"/>
          </w:rPr>
          <w:t>attribute</w:t>
        </w:r>
      </w:ins>
      <w:ins w:id="256" w:author="U.S. Army" w:date="2012-11-02T11:58:00Z">
        <w:r>
          <w:rPr>
            <w:rFonts w:ascii="Times New Roman" w:hAnsi="Times New Roman" w:cs="Times New Roman"/>
            <w:sz w:val="24"/>
            <w:szCs w:val="24"/>
          </w:rPr>
          <w:t>s</w:t>
        </w:r>
      </w:ins>
      <w:proofErr w:type="gramEnd"/>
      <w:ins w:id="257" w:author="U.S. Army" w:date="2012-11-02T12:06:00Z">
        <w:r w:rsidR="00CD5E90">
          <w:rPr>
            <w:rFonts w:ascii="Times New Roman" w:hAnsi="Times New Roman" w:cs="Times New Roman"/>
            <w:sz w:val="24"/>
            <w:szCs w:val="24"/>
          </w:rPr>
          <w:t xml:space="preserve"> and features in simulation</w:t>
        </w:r>
      </w:ins>
      <w:ins w:id="258" w:author="U.S. Army" w:date="2012-11-02T12:07:00Z">
        <w:r w:rsidR="00CD5E90">
          <w:rPr>
            <w:rFonts w:ascii="Times New Roman" w:hAnsi="Times New Roman" w:cs="Times New Roman"/>
            <w:sz w:val="24"/>
            <w:szCs w:val="24"/>
          </w:rPr>
          <w:t>s</w:t>
        </w:r>
      </w:ins>
      <w:ins w:id="259" w:author="U.S. Army" w:date="2012-11-02T11:58:00Z">
        <w:r>
          <w:rPr>
            <w:rFonts w:ascii="Times New Roman" w:hAnsi="Times New Roman" w:cs="Times New Roman"/>
            <w:sz w:val="24"/>
            <w:szCs w:val="24"/>
          </w:rPr>
          <w:t>.</w:t>
        </w:r>
      </w:ins>
      <w:ins w:id="260" w:author="U.S. Army" w:date="2012-11-02T11:55:00Z">
        <w:r>
          <w:rPr>
            <w:rFonts w:ascii="Times New Roman" w:hAnsi="Times New Roman" w:cs="Times New Roman"/>
            <w:sz w:val="24"/>
            <w:szCs w:val="24"/>
          </w:rPr>
          <w:t xml:space="preserve"> </w:t>
        </w:r>
      </w:ins>
      <w:ins w:id="261" w:author="U.S. Army" w:date="2012-11-02T11:54:00Z">
        <w:r>
          <w:rPr>
            <w:rFonts w:ascii="Times New Roman" w:hAnsi="Times New Roman" w:cs="Times New Roman"/>
            <w:sz w:val="24"/>
            <w:szCs w:val="24"/>
          </w:rPr>
          <w:t xml:space="preserve"> </w:t>
        </w:r>
      </w:ins>
      <w:ins w:id="262" w:author="U.S. Army" w:date="2012-11-02T11:53:00Z">
        <w:r>
          <w:rPr>
            <w:rFonts w:ascii="Times New Roman" w:hAnsi="Times New Roman" w:cs="Times New Roman"/>
            <w:sz w:val="24"/>
            <w:szCs w:val="24"/>
          </w:rPr>
          <w:t xml:space="preserve">  </w:t>
        </w:r>
      </w:ins>
    </w:p>
    <w:p w:rsidR="00000000" w:rsidRDefault="00985507">
      <w:pPr>
        <w:pStyle w:val="ListParagraph"/>
        <w:numPr>
          <w:ilvl w:val="0"/>
          <w:numId w:val="2"/>
        </w:numPr>
        <w:rPr>
          <w:ins w:id="263" w:author="U.S. Army" w:date="2012-11-02T11:40:00Z"/>
          <w:rFonts w:ascii="Times New Roman" w:hAnsi="Times New Roman" w:cs="Times New Roman"/>
          <w:sz w:val="24"/>
          <w:szCs w:val="24"/>
        </w:rPr>
        <w:pPrChange w:id="264" w:author="U.S. Army" w:date="2012-11-02T10:50:00Z">
          <w:pPr/>
        </w:pPrChange>
      </w:pPr>
      <w:ins w:id="265" w:author="U.S. Army" w:date="2012-11-02T11:36:00Z">
        <w:r>
          <w:rPr>
            <w:rFonts w:ascii="Times New Roman" w:hAnsi="Times New Roman" w:cs="Times New Roman"/>
            <w:sz w:val="24"/>
            <w:szCs w:val="24"/>
          </w:rPr>
          <w:t xml:space="preserve">Implement </w:t>
        </w:r>
      </w:ins>
      <w:ins w:id="266" w:author="U.S. Army" w:date="2012-11-02T11:37:00Z">
        <w:r>
          <w:rPr>
            <w:rFonts w:ascii="Times New Roman" w:hAnsi="Times New Roman" w:cs="Times New Roman"/>
            <w:sz w:val="24"/>
            <w:szCs w:val="24"/>
          </w:rPr>
          <w:t xml:space="preserve">vehicle </w:t>
        </w:r>
      </w:ins>
      <w:ins w:id="267" w:author="U.S. Army" w:date="2012-11-02T11:38:00Z">
        <w:r>
          <w:rPr>
            <w:rFonts w:ascii="Times New Roman" w:hAnsi="Times New Roman" w:cs="Times New Roman"/>
            <w:sz w:val="24"/>
            <w:szCs w:val="24"/>
          </w:rPr>
          <w:t xml:space="preserve">system and sub-system </w:t>
        </w:r>
      </w:ins>
      <w:ins w:id="268" w:author="U.S. Army" w:date="2012-11-02T11:37:00Z">
        <w:r>
          <w:rPr>
            <w:rFonts w:ascii="Times New Roman" w:hAnsi="Times New Roman" w:cs="Times New Roman"/>
            <w:sz w:val="24"/>
            <w:szCs w:val="24"/>
          </w:rPr>
          <w:t>design</w:t>
        </w:r>
      </w:ins>
      <w:ins w:id="269" w:author="U.S. Army" w:date="2012-11-02T11:38:00Z">
        <w:r>
          <w:rPr>
            <w:rFonts w:ascii="Times New Roman" w:hAnsi="Times New Roman" w:cs="Times New Roman"/>
            <w:sz w:val="24"/>
            <w:szCs w:val="24"/>
          </w:rPr>
          <w:t xml:space="preserve"> components and organizational </w:t>
        </w:r>
      </w:ins>
      <w:ins w:id="270" w:author="U.S. Army" w:date="2012-11-02T11:39:00Z">
        <w:r>
          <w:rPr>
            <w:rFonts w:ascii="Times New Roman" w:hAnsi="Times New Roman" w:cs="Times New Roman"/>
            <w:sz w:val="24"/>
            <w:szCs w:val="24"/>
          </w:rPr>
          <w:t xml:space="preserve">attributes into </w:t>
        </w:r>
      </w:ins>
      <w:ins w:id="271" w:author="U.S. Army" w:date="2012-11-02T11:40:00Z">
        <w:r>
          <w:rPr>
            <w:rFonts w:ascii="Times New Roman" w:hAnsi="Times New Roman" w:cs="Times New Roman"/>
            <w:sz w:val="24"/>
            <w:szCs w:val="24"/>
          </w:rPr>
          <w:t xml:space="preserve">simulated models of </w:t>
        </w:r>
      </w:ins>
      <w:ins w:id="272" w:author="U.S. Army" w:date="2012-11-02T11:36:00Z">
        <w:r>
          <w:rPr>
            <w:rFonts w:ascii="Times New Roman" w:hAnsi="Times New Roman" w:cs="Times New Roman"/>
            <w:sz w:val="24"/>
            <w:szCs w:val="24"/>
          </w:rPr>
          <w:t>scenarios</w:t>
        </w:r>
      </w:ins>
      <w:ins w:id="273" w:author="U.S. Army" w:date="2012-11-02T11:47:00Z">
        <w:r w:rsidR="00912589">
          <w:rPr>
            <w:rFonts w:ascii="Times New Roman" w:hAnsi="Times New Roman" w:cs="Times New Roman"/>
            <w:sz w:val="24"/>
            <w:szCs w:val="24"/>
          </w:rPr>
          <w:t xml:space="preserve"> representative of</w:t>
        </w:r>
      </w:ins>
      <w:ins w:id="274" w:author="U.S. Army" w:date="2012-11-02T11:45:00Z">
        <w:r w:rsidR="00912589">
          <w:rPr>
            <w:rFonts w:ascii="Times New Roman" w:hAnsi="Times New Roman" w:cs="Times New Roman"/>
            <w:sz w:val="24"/>
            <w:szCs w:val="24"/>
          </w:rPr>
          <w:t xml:space="preserve"> the operational mission requirements.</w:t>
        </w:r>
      </w:ins>
    </w:p>
    <w:p w:rsidR="00000000" w:rsidRDefault="00985507">
      <w:pPr>
        <w:pStyle w:val="ListParagraph"/>
        <w:numPr>
          <w:ilvl w:val="0"/>
          <w:numId w:val="2"/>
        </w:numPr>
        <w:rPr>
          <w:ins w:id="275" w:author="U.S. Army" w:date="2012-11-02T11:15:00Z"/>
          <w:rFonts w:ascii="Times New Roman" w:hAnsi="Times New Roman" w:cs="Times New Roman"/>
          <w:sz w:val="24"/>
          <w:szCs w:val="24"/>
        </w:rPr>
        <w:pPrChange w:id="276" w:author="U.S. Army" w:date="2012-11-02T10:50:00Z">
          <w:pPr/>
        </w:pPrChange>
      </w:pPr>
      <w:ins w:id="277" w:author="U.S. Army" w:date="2012-11-02T11:40:00Z">
        <w:r>
          <w:rPr>
            <w:rFonts w:ascii="Times New Roman" w:hAnsi="Times New Roman" w:cs="Times New Roman"/>
            <w:sz w:val="24"/>
            <w:szCs w:val="24"/>
          </w:rPr>
          <w:t xml:space="preserve">Develop </w:t>
        </w:r>
      </w:ins>
      <w:ins w:id="278" w:author="U.S. Army" w:date="2012-11-02T11:41:00Z">
        <w:r>
          <w:rPr>
            <w:rFonts w:ascii="Times New Roman" w:hAnsi="Times New Roman" w:cs="Times New Roman"/>
            <w:sz w:val="24"/>
            <w:szCs w:val="24"/>
          </w:rPr>
          <w:t xml:space="preserve">life cycle </w:t>
        </w:r>
      </w:ins>
      <w:ins w:id="279" w:author="U.S. Army" w:date="2012-11-02T11:40:00Z">
        <w:r>
          <w:rPr>
            <w:rFonts w:ascii="Times New Roman" w:hAnsi="Times New Roman" w:cs="Times New Roman"/>
            <w:sz w:val="24"/>
            <w:szCs w:val="24"/>
          </w:rPr>
          <w:t>cost models for each</w:t>
        </w:r>
      </w:ins>
      <w:ins w:id="280" w:author="U.S. Army" w:date="2012-11-02T12:46:00Z">
        <w:r w:rsidR="001B62BF">
          <w:rPr>
            <w:rFonts w:ascii="Times New Roman" w:hAnsi="Times New Roman" w:cs="Times New Roman"/>
            <w:sz w:val="24"/>
            <w:szCs w:val="24"/>
          </w:rPr>
          <w:t xml:space="preserve"> of the</w:t>
        </w:r>
      </w:ins>
      <w:ins w:id="281" w:author="U.S. Army" w:date="2012-11-02T11:40:00Z">
        <w:r>
          <w:rPr>
            <w:rFonts w:ascii="Times New Roman" w:hAnsi="Times New Roman" w:cs="Times New Roman"/>
            <w:sz w:val="24"/>
            <w:szCs w:val="24"/>
          </w:rPr>
          <w:t xml:space="preserve"> system and sub-system design</w:t>
        </w:r>
      </w:ins>
      <w:ins w:id="282" w:author="U.S. Army" w:date="2012-11-02T11:41:00Z">
        <w:r>
          <w:rPr>
            <w:rFonts w:ascii="Times New Roman" w:hAnsi="Times New Roman" w:cs="Times New Roman"/>
            <w:sz w:val="24"/>
            <w:szCs w:val="24"/>
          </w:rPr>
          <w:t xml:space="preserve"> and organizational </w:t>
        </w:r>
      </w:ins>
      <w:ins w:id="283" w:author="U.S. Army" w:date="2012-11-02T11:43:00Z">
        <w:r w:rsidR="00912589">
          <w:rPr>
            <w:rFonts w:ascii="Times New Roman" w:hAnsi="Times New Roman" w:cs="Times New Roman"/>
            <w:sz w:val="24"/>
            <w:szCs w:val="24"/>
          </w:rPr>
          <w:t xml:space="preserve">attribute </w:t>
        </w:r>
      </w:ins>
      <w:ins w:id="284" w:author="U.S. Army" w:date="2012-11-02T11:40:00Z">
        <w:r>
          <w:rPr>
            <w:rFonts w:ascii="Times New Roman" w:hAnsi="Times New Roman" w:cs="Times New Roman"/>
            <w:sz w:val="24"/>
            <w:szCs w:val="24"/>
          </w:rPr>
          <w:t>com</w:t>
        </w:r>
      </w:ins>
      <w:ins w:id="285" w:author="U.S. Army" w:date="2012-11-02T11:42:00Z">
        <w:r w:rsidR="00912589">
          <w:rPr>
            <w:rFonts w:ascii="Times New Roman" w:hAnsi="Times New Roman" w:cs="Times New Roman"/>
            <w:sz w:val="24"/>
            <w:szCs w:val="24"/>
          </w:rPr>
          <w:t>ponent</w:t>
        </w:r>
      </w:ins>
      <w:ins w:id="286" w:author="U.S. Army" w:date="2012-11-02T11:59:00Z">
        <w:r w:rsidR="000F7008">
          <w:rPr>
            <w:rFonts w:ascii="Times New Roman" w:hAnsi="Times New Roman" w:cs="Times New Roman"/>
            <w:sz w:val="24"/>
            <w:szCs w:val="24"/>
          </w:rPr>
          <w:t>s</w:t>
        </w:r>
      </w:ins>
      <w:ins w:id="287" w:author="U.S. Army" w:date="2012-11-02T11:43:00Z">
        <w:r w:rsidR="00912589">
          <w:rPr>
            <w:rFonts w:ascii="Times New Roman" w:hAnsi="Times New Roman" w:cs="Times New Roman"/>
            <w:sz w:val="24"/>
            <w:szCs w:val="24"/>
          </w:rPr>
          <w:t>.</w:t>
        </w:r>
      </w:ins>
      <w:ins w:id="288" w:author="U.S. Army" w:date="2012-11-02T11:42:00Z">
        <w:r w:rsidR="00912589">
          <w:rPr>
            <w:rFonts w:ascii="Times New Roman" w:hAnsi="Times New Roman" w:cs="Times New Roman"/>
            <w:sz w:val="24"/>
            <w:szCs w:val="24"/>
          </w:rPr>
          <w:t xml:space="preserve"> </w:t>
        </w:r>
      </w:ins>
      <w:ins w:id="289" w:author="U.S. Army" w:date="2012-11-02T11:36:00Z">
        <w:r>
          <w:rPr>
            <w:rFonts w:ascii="Times New Roman" w:hAnsi="Times New Roman" w:cs="Times New Roman"/>
            <w:sz w:val="24"/>
            <w:szCs w:val="24"/>
          </w:rPr>
          <w:t xml:space="preserve"> </w:t>
        </w:r>
      </w:ins>
    </w:p>
    <w:p w:rsidR="00000000" w:rsidRDefault="0086346B">
      <w:pPr>
        <w:pStyle w:val="ListParagraph"/>
        <w:numPr>
          <w:ilvl w:val="0"/>
          <w:numId w:val="2"/>
        </w:numPr>
        <w:rPr>
          <w:ins w:id="290" w:author="U.S. Army" w:date="2012-11-02T12:16:00Z"/>
          <w:rFonts w:ascii="Times New Roman" w:hAnsi="Times New Roman" w:cs="Times New Roman"/>
          <w:sz w:val="24"/>
          <w:szCs w:val="24"/>
        </w:rPr>
        <w:pPrChange w:id="291" w:author="U.S. Army" w:date="2012-11-02T12:15:00Z">
          <w:pPr/>
        </w:pPrChange>
      </w:pPr>
      <w:ins w:id="292" w:author="U.S. Army" w:date="2012-11-02T11:22:00Z">
        <w:r>
          <w:rPr>
            <w:rFonts w:ascii="Times New Roman" w:hAnsi="Times New Roman" w:cs="Times New Roman"/>
            <w:sz w:val="24"/>
            <w:szCs w:val="24"/>
          </w:rPr>
          <w:t xml:space="preserve">Perform sensitivity analysis of model data </w:t>
        </w:r>
      </w:ins>
      <w:ins w:id="293" w:author="U.S. Army" w:date="2012-11-02T13:46:00Z">
        <w:r w:rsidR="00C91EE5">
          <w:rPr>
            <w:rFonts w:ascii="Times New Roman" w:hAnsi="Times New Roman" w:cs="Times New Roman"/>
            <w:sz w:val="24"/>
            <w:szCs w:val="24"/>
          </w:rPr>
          <w:t xml:space="preserve">results </w:t>
        </w:r>
      </w:ins>
      <w:ins w:id="294" w:author="U.S. Army" w:date="2012-11-02T11:20:00Z">
        <w:r>
          <w:rPr>
            <w:rFonts w:ascii="Times New Roman" w:hAnsi="Times New Roman" w:cs="Times New Roman"/>
            <w:sz w:val="24"/>
            <w:szCs w:val="24"/>
          </w:rPr>
          <w:t xml:space="preserve">to determine key factors in combat </w:t>
        </w:r>
        <w:del w:id="295" w:author="Christine K Brennan" w:date="2012-11-06T16:56:00Z">
          <w:r w:rsidDel="0043666E">
            <w:rPr>
              <w:rFonts w:ascii="Times New Roman" w:hAnsi="Times New Roman" w:cs="Times New Roman"/>
              <w:sz w:val="24"/>
              <w:szCs w:val="24"/>
            </w:rPr>
            <w:delText>vehicle</w:delText>
          </w:r>
        </w:del>
      </w:ins>
      <w:ins w:id="296" w:author="Christine K Brennan" w:date="2012-11-06T16:56:00Z">
        <w:r w:rsidR="0043666E">
          <w:rPr>
            <w:rFonts w:ascii="Times New Roman" w:hAnsi="Times New Roman" w:cs="Times New Roman"/>
            <w:sz w:val="24"/>
            <w:szCs w:val="24"/>
          </w:rPr>
          <w:t>system</w:t>
        </w:r>
      </w:ins>
      <w:ins w:id="297" w:author="U.S. Army" w:date="2012-11-02T11:20:00Z">
        <w:r>
          <w:rPr>
            <w:rFonts w:ascii="Times New Roman" w:hAnsi="Times New Roman" w:cs="Times New Roman"/>
            <w:sz w:val="24"/>
            <w:szCs w:val="24"/>
          </w:rPr>
          <w:t xml:space="preserve"> design</w:t>
        </w:r>
      </w:ins>
      <w:ins w:id="298" w:author="U.S. Army" w:date="2012-11-02T11:49:00Z">
        <w:r w:rsidR="00B54BEB">
          <w:rPr>
            <w:rFonts w:ascii="Times New Roman" w:hAnsi="Times New Roman" w:cs="Times New Roman"/>
            <w:sz w:val="24"/>
            <w:szCs w:val="24"/>
          </w:rPr>
          <w:t xml:space="preserve"> and unit operations</w:t>
        </w:r>
      </w:ins>
      <w:ins w:id="299" w:author="U.S. Army" w:date="2012-11-02T11:20:00Z">
        <w:r>
          <w:rPr>
            <w:rFonts w:ascii="Times New Roman" w:hAnsi="Times New Roman" w:cs="Times New Roman"/>
            <w:sz w:val="24"/>
            <w:szCs w:val="24"/>
          </w:rPr>
          <w:t xml:space="preserve"> for operational survivability</w:t>
        </w:r>
      </w:ins>
      <w:ins w:id="300" w:author="U.S. Army" w:date="2012-11-02T11:22:00Z">
        <w:r w:rsidR="00376DA7">
          <w:rPr>
            <w:rFonts w:ascii="Times New Roman" w:hAnsi="Times New Roman" w:cs="Times New Roman"/>
            <w:sz w:val="24"/>
            <w:szCs w:val="24"/>
          </w:rPr>
          <w:t>.</w:t>
        </w:r>
      </w:ins>
    </w:p>
    <w:p w:rsidR="00000000" w:rsidRDefault="00521743">
      <w:pPr>
        <w:pStyle w:val="ListParagraph"/>
        <w:numPr>
          <w:ilvl w:val="0"/>
          <w:numId w:val="2"/>
        </w:numPr>
        <w:rPr>
          <w:ins w:id="301" w:author="Christine K Brennan" w:date="2012-11-06T16:57:00Z"/>
          <w:rFonts w:ascii="Times New Roman" w:hAnsi="Times New Roman" w:cs="Times New Roman"/>
          <w:sz w:val="24"/>
          <w:szCs w:val="24"/>
        </w:rPr>
        <w:pPrChange w:id="302" w:author="U.S. Army" w:date="2012-11-02T12:15:00Z">
          <w:pPr/>
        </w:pPrChange>
      </w:pPr>
      <w:ins w:id="303" w:author="U.S. Army" w:date="2012-11-02T12:16:00Z">
        <w:r>
          <w:rPr>
            <w:rFonts w:ascii="Times New Roman" w:hAnsi="Times New Roman" w:cs="Times New Roman"/>
            <w:sz w:val="24"/>
            <w:szCs w:val="24"/>
          </w:rPr>
          <w:t>Archive the modeling data input</w:t>
        </w:r>
      </w:ins>
      <w:ins w:id="304" w:author="U.S. Army" w:date="2012-11-02T12:18:00Z">
        <w:r>
          <w:rPr>
            <w:rFonts w:ascii="Times New Roman" w:hAnsi="Times New Roman" w:cs="Times New Roman"/>
            <w:sz w:val="24"/>
            <w:szCs w:val="24"/>
          </w:rPr>
          <w:t>s</w:t>
        </w:r>
      </w:ins>
      <w:ins w:id="305" w:author="U.S. Army" w:date="2012-11-02T12:16:00Z">
        <w:r>
          <w:rPr>
            <w:rFonts w:ascii="Times New Roman" w:hAnsi="Times New Roman" w:cs="Times New Roman"/>
            <w:sz w:val="24"/>
            <w:szCs w:val="24"/>
          </w:rPr>
          <w:t xml:space="preserve"> and output</w:t>
        </w:r>
      </w:ins>
      <w:ins w:id="306" w:author="U.S. Army" w:date="2012-11-02T12:18:00Z">
        <w:r>
          <w:rPr>
            <w:rFonts w:ascii="Times New Roman" w:hAnsi="Times New Roman" w:cs="Times New Roman"/>
            <w:sz w:val="24"/>
            <w:szCs w:val="24"/>
          </w:rPr>
          <w:t>s</w:t>
        </w:r>
      </w:ins>
      <w:ins w:id="307" w:author="U.S. Army" w:date="2012-11-02T12:17:00Z">
        <w:r>
          <w:rPr>
            <w:rFonts w:ascii="Times New Roman" w:hAnsi="Times New Roman" w:cs="Times New Roman"/>
            <w:sz w:val="24"/>
            <w:szCs w:val="24"/>
          </w:rPr>
          <w:t>, constraints and mechanisms</w:t>
        </w:r>
      </w:ins>
      <w:ins w:id="308" w:author="U.S. Army" w:date="2012-11-02T12:18:00Z">
        <w:r>
          <w:rPr>
            <w:rFonts w:ascii="Times New Roman" w:hAnsi="Times New Roman" w:cs="Times New Roman"/>
            <w:sz w:val="24"/>
            <w:szCs w:val="24"/>
          </w:rPr>
          <w:t xml:space="preserve"> </w:t>
        </w:r>
      </w:ins>
      <w:ins w:id="309" w:author="U.S. Army" w:date="2012-11-02T12:16:00Z">
        <w:r>
          <w:rPr>
            <w:rFonts w:ascii="Times New Roman" w:hAnsi="Times New Roman" w:cs="Times New Roman"/>
            <w:sz w:val="24"/>
            <w:szCs w:val="24"/>
          </w:rPr>
          <w:t>for future analysis and</w:t>
        </w:r>
      </w:ins>
      <w:ins w:id="310" w:author="U.S. Army" w:date="2012-11-02T12:17:00Z">
        <w:r>
          <w:rPr>
            <w:rFonts w:ascii="Times New Roman" w:hAnsi="Times New Roman" w:cs="Times New Roman"/>
            <w:sz w:val="24"/>
            <w:szCs w:val="24"/>
          </w:rPr>
          <w:t xml:space="preserve"> incorporation into </w:t>
        </w:r>
      </w:ins>
      <w:ins w:id="311" w:author="U.S. Army" w:date="2012-11-02T12:23:00Z">
        <w:r w:rsidR="00CB3BF7">
          <w:rPr>
            <w:rFonts w:ascii="Times New Roman" w:hAnsi="Times New Roman" w:cs="Times New Roman"/>
            <w:sz w:val="24"/>
            <w:szCs w:val="24"/>
          </w:rPr>
          <w:t xml:space="preserve">acquisition </w:t>
        </w:r>
      </w:ins>
      <w:ins w:id="312" w:author="U.S. Army" w:date="2012-11-02T12:21:00Z">
        <w:r>
          <w:rPr>
            <w:rFonts w:ascii="Times New Roman" w:hAnsi="Times New Roman" w:cs="Times New Roman"/>
            <w:sz w:val="24"/>
            <w:szCs w:val="24"/>
          </w:rPr>
          <w:t xml:space="preserve">decision </w:t>
        </w:r>
      </w:ins>
      <w:ins w:id="313" w:author="U.S. Army" w:date="2012-11-02T12:19:00Z">
        <w:r>
          <w:rPr>
            <w:rFonts w:ascii="Times New Roman" w:hAnsi="Times New Roman" w:cs="Times New Roman"/>
            <w:sz w:val="24"/>
            <w:szCs w:val="24"/>
          </w:rPr>
          <w:t>support systems</w:t>
        </w:r>
      </w:ins>
      <w:ins w:id="314" w:author="U.S. Army" w:date="2012-11-02T12:20:00Z">
        <w:r>
          <w:rPr>
            <w:rFonts w:ascii="Times New Roman" w:hAnsi="Times New Roman" w:cs="Times New Roman"/>
            <w:sz w:val="24"/>
            <w:szCs w:val="24"/>
          </w:rPr>
          <w:t xml:space="preserve"> applicable to </w:t>
        </w:r>
      </w:ins>
      <w:ins w:id="315" w:author="U.S. Army" w:date="2012-11-02T12:23:00Z">
        <w:r w:rsidR="00CB3BF7">
          <w:rPr>
            <w:rFonts w:ascii="Times New Roman" w:hAnsi="Times New Roman" w:cs="Times New Roman"/>
            <w:sz w:val="24"/>
            <w:szCs w:val="24"/>
          </w:rPr>
          <w:t xml:space="preserve">design and organizational </w:t>
        </w:r>
      </w:ins>
      <w:ins w:id="316" w:author="U.S. Army" w:date="2012-11-02T12:26:00Z">
        <w:r w:rsidR="002A50B1">
          <w:rPr>
            <w:rFonts w:ascii="Times New Roman" w:hAnsi="Times New Roman" w:cs="Times New Roman"/>
            <w:sz w:val="24"/>
            <w:szCs w:val="24"/>
          </w:rPr>
          <w:t xml:space="preserve">integration </w:t>
        </w:r>
      </w:ins>
      <w:ins w:id="317" w:author="U.S. Army" w:date="2012-11-02T12:23:00Z">
        <w:r w:rsidR="00CB3BF7">
          <w:rPr>
            <w:rFonts w:ascii="Times New Roman" w:hAnsi="Times New Roman" w:cs="Times New Roman"/>
            <w:sz w:val="24"/>
            <w:szCs w:val="24"/>
          </w:rPr>
          <w:t xml:space="preserve">for </w:t>
        </w:r>
      </w:ins>
      <w:ins w:id="318" w:author="U.S. Army" w:date="2012-11-02T12:24:00Z">
        <w:r w:rsidR="00CB3BF7">
          <w:rPr>
            <w:rFonts w:ascii="Times New Roman" w:hAnsi="Times New Roman" w:cs="Times New Roman"/>
            <w:sz w:val="24"/>
            <w:szCs w:val="24"/>
          </w:rPr>
          <w:t xml:space="preserve">ground combat </w:t>
        </w:r>
      </w:ins>
      <w:ins w:id="319" w:author="U.S. Army" w:date="2012-11-02T12:25:00Z">
        <w:r w:rsidR="00CB3BF7">
          <w:rPr>
            <w:rFonts w:ascii="Times New Roman" w:hAnsi="Times New Roman" w:cs="Times New Roman"/>
            <w:sz w:val="24"/>
            <w:szCs w:val="24"/>
          </w:rPr>
          <w:t xml:space="preserve">vehicle </w:t>
        </w:r>
      </w:ins>
      <w:ins w:id="320" w:author="U.S. Army" w:date="2012-11-02T12:24:00Z">
        <w:r w:rsidR="00CB3BF7">
          <w:rPr>
            <w:rFonts w:ascii="Times New Roman" w:hAnsi="Times New Roman" w:cs="Times New Roman"/>
            <w:sz w:val="24"/>
            <w:szCs w:val="24"/>
          </w:rPr>
          <w:t>systems</w:t>
        </w:r>
      </w:ins>
      <w:ins w:id="321" w:author="U.S. Army" w:date="2012-11-02T12:25:00Z">
        <w:r w:rsidR="00CB3BF7">
          <w:rPr>
            <w:rFonts w:ascii="Times New Roman" w:hAnsi="Times New Roman" w:cs="Times New Roman"/>
            <w:sz w:val="24"/>
            <w:szCs w:val="24"/>
          </w:rPr>
          <w:t>.</w:t>
        </w:r>
      </w:ins>
      <w:ins w:id="322" w:author="U.S. Army" w:date="2012-11-02T12:16:00Z">
        <w:r>
          <w:rPr>
            <w:rFonts w:ascii="Times New Roman" w:hAnsi="Times New Roman" w:cs="Times New Roman"/>
            <w:sz w:val="24"/>
            <w:szCs w:val="24"/>
          </w:rPr>
          <w:t xml:space="preserve"> </w:t>
        </w:r>
      </w:ins>
      <w:ins w:id="323" w:author="U.S. Army" w:date="2012-11-02T12:13:00Z">
        <w:r w:rsidR="00817258" w:rsidRPr="00817258">
          <w:rPr>
            <w:rFonts w:ascii="Times New Roman" w:hAnsi="Times New Roman" w:cs="Times New Roman"/>
            <w:sz w:val="24"/>
            <w:szCs w:val="24"/>
            <w:rPrChange w:id="324" w:author="U.S. Army" w:date="2012-11-02T12:15:00Z">
              <w:rPr/>
            </w:rPrChange>
          </w:rPr>
          <w:t xml:space="preserve">  </w:t>
        </w:r>
      </w:ins>
    </w:p>
    <w:p w:rsidR="00000000" w:rsidRDefault="0043666E">
      <w:pPr>
        <w:pStyle w:val="ListParagraph"/>
        <w:numPr>
          <w:ilvl w:val="0"/>
          <w:numId w:val="2"/>
        </w:numPr>
        <w:rPr>
          <w:ins w:id="325" w:author="Christine K Brennan" w:date="2012-11-06T16:57:00Z"/>
          <w:rFonts w:ascii="Times New Roman" w:hAnsi="Times New Roman" w:cs="Times New Roman"/>
          <w:sz w:val="24"/>
          <w:szCs w:val="24"/>
        </w:rPr>
        <w:pPrChange w:id="326" w:author="U.S. Army" w:date="2012-11-02T12:15:00Z">
          <w:pPr/>
        </w:pPrChange>
      </w:pPr>
      <w:ins w:id="327" w:author="Christine K Brennan" w:date="2012-11-06T16:57:00Z">
        <w:r>
          <w:rPr>
            <w:rFonts w:ascii="Times New Roman" w:hAnsi="Times New Roman" w:cs="Times New Roman"/>
            <w:sz w:val="24"/>
            <w:szCs w:val="24"/>
          </w:rPr>
          <w:t>Provide recommendation for path forward including challenges faced and possible improvements to the process</w:t>
        </w:r>
      </w:ins>
    </w:p>
    <w:p w:rsidR="00000000" w:rsidRDefault="00097B1E">
      <w:pPr>
        <w:pStyle w:val="ListParagraph"/>
        <w:numPr>
          <w:ilvl w:val="0"/>
          <w:numId w:val="2"/>
        </w:numPr>
        <w:rPr>
          <w:rFonts w:ascii="Times New Roman" w:hAnsi="Times New Roman" w:cs="Times New Roman"/>
          <w:sz w:val="24"/>
          <w:szCs w:val="24"/>
          <w:rPrChange w:id="328" w:author="U.S. Army" w:date="2012-11-02T12:15:00Z">
            <w:rPr/>
          </w:rPrChange>
        </w:rPr>
        <w:pPrChange w:id="329" w:author="U.S. Army" w:date="2012-11-02T12:15:00Z">
          <w:pPr/>
        </w:pPrChange>
      </w:pPr>
      <w:ins w:id="330" w:author="Christine K Brennan" w:date="2012-11-06T16:59:00Z">
        <w:r>
          <w:rPr>
            <w:rFonts w:ascii="Times New Roman" w:hAnsi="Times New Roman" w:cs="Times New Roman"/>
            <w:sz w:val="24"/>
            <w:szCs w:val="24"/>
          </w:rPr>
          <w:t>Identify r</w:t>
        </w:r>
      </w:ins>
      <w:ins w:id="331" w:author="Christine K Brennan" w:date="2012-11-06T16:58:00Z">
        <w:r w:rsidR="0043666E">
          <w:rPr>
            <w:rFonts w:ascii="Times New Roman" w:hAnsi="Times New Roman" w:cs="Times New Roman"/>
            <w:sz w:val="24"/>
            <w:szCs w:val="24"/>
          </w:rPr>
          <w:t>equirements</w:t>
        </w:r>
      </w:ins>
      <w:ins w:id="332" w:author="Christine K Brennan" w:date="2012-11-06T16:59:00Z">
        <w:r>
          <w:rPr>
            <w:rFonts w:ascii="Times New Roman" w:hAnsi="Times New Roman" w:cs="Times New Roman"/>
            <w:sz w:val="24"/>
            <w:szCs w:val="24"/>
          </w:rPr>
          <w:t xml:space="preserve"> including necessary data and inputs</w:t>
        </w:r>
      </w:ins>
      <w:ins w:id="333" w:author="Christine K Brennan" w:date="2012-11-06T16:58:00Z">
        <w:r w:rsidR="0043666E">
          <w:rPr>
            <w:rFonts w:ascii="Times New Roman" w:hAnsi="Times New Roman" w:cs="Times New Roman"/>
            <w:sz w:val="24"/>
            <w:szCs w:val="24"/>
          </w:rPr>
          <w:t xml:space="preserve"> for altering the process to expand the mission sets and unit variants</w:t>
        </w:r>
      </w:ins>
    </w:p>
    <w:p w:rsidR="004B04B9" w:rsidRDefault="004B04B9" w:rsidP="000A2986">
      <w:pPr>
        <w:pStyle w:val="Heading1"/>
        <w:rPr>
          <w:ins w:id="334" w:author="Christine K Brennan" w:date="2012-11-06T09:00:00Z"/>
        </w:rPr>
      </w:pPr>
      <w:r>
        <w:t>Methodology</w:t>
      </w:r>
    </w:p>
    <w:p w:rsidR="00000000" w:rsidRDefault="00A60D9B">
      <w:pPr>
        <w:rPr>
          <w:ins w:id="335" w:author="Christine K Brennan" w:date="2012-11-06T09:00:00Z"/>
          <w:rFonts w:ascii="Times New Roman" w:hAnsi="Times New Roman" w:cs="Times New Roman"/>
          <w:sz w:val="24"/>
          <w:szCs w:val="24"/>
          <w:rPrChange w:id="336" w:author="Christine K Brennan" w:date="2012-11-06T16:59:00Z">
            <w:rPr>
              <w:ins w:id="337" w:author="Christine K Brennan" w:date="2012-11-06T09:00:00Z"/>
            </w:rPr>
          </w:rPrChange>
        </w:rPr>
        <w:pPrChange w:id="338" w:author="Christine K Brennan" w:date="2012-11-06T09:00:00Z">
          <w:pPr>
            <w:pStyle w:val="Heading1"/>
          </w:pPr>
        </w:pPrChange>
      </w:pPr>
    </w:p>
    <w:p w:rsidR="00000000" w:rsidRDefault="00817258">
      <w:pPr>
        <w:rPr>
          <w:ins w:id="339" w:author="Christine K Brennan" w:date="2012-11-06T13:20:00Z"/>
          <w:rFonts w:ascii="Times New Roman" w:hAnsi="Times New Roman" w:cs="Times New Roman"/>
          <w:sz w:val="24"/>
          <w:szCs w:val="24"/>
          <w:rPrChange w:id="340" w:author="Christine K Brennan" w:date="2012-11-06T16:59:00Z">
            <w:rPr>
              <w:ins w:id="341" w:author="Christine K Brennan" w:date="2012-11-06T13:20:00Z"/>
            </w:rPr>
          </w:rPrChange>
        </w:rPr>
        <w:pPrChange w:id="342" w:author="Christine K Brennan" w:date="2012-11-06T09:00:00Z">
          <w:pPr>
            <w:pStyle w:val="Heading1"/>
          </w:pPr>
        </w:pPrChange>
      </w:pPr>
      <w:ins w:id="343" w:author="Christine K Brennan" w:date="2012-11-06T09:01:00Z">
        <w:r w:rsidRPr="00817258">
          <w:rPr>
            <w:rFonts w:ascii="Times New Roman" w:hAnsi="Times New Roman" w:cs="Times New Roman"/>
            <w:sz w:val="24"/>
            <w:szCs w:val="24"/>
            <w:rPrChange w:id="344" w:author="Christine K Brennan" w:date="2012-11-06T16:59:00Z">
              <w:rPr>
                <w:b w:val="0"/>
                <w:bCs w:val="0"/>
              </w:rPr>
            </w:rPrChange>
          </w:rPr>
          <w:t>Model based systems engineering</w:t>
        </w:r>
      </w:ins>
      <w:ins w:id="345" w:author="Christine K Brennan" w:date="2012-11-06T13:05:00Z">
        <w:r w:rsidRPr="00817258">
          <w:rPr>
            <w:rFonts w:ascii="Times New Roman" w:hAnsi="Times New Roman" w:cs="Times New Roman"/>
            <w:sz w:val="24"/>
            <w:szCs w:val="24"/>
            <w:rPrChange w:id="346" w:author="Christine K Brennan" w:date="2012-11-06T16:59:00Z">
              <w:rPr>
                <w:b w:val="0"/>
                <w:bCs w:val="0"/>
              </w:rPr>
            </w:rPrChange>
          </w:rPr>
          <w:t xml:space="preserve"> (MBSE) as defined by INCOSE is “the formalized application of modeling to support system requirements, design, analysis, verification and validation activities beginning in the conceptual design phase and continuing throughout development and later life </w:t>
        </w:r>
      </w:ins>
      <w:ins w:id="347" w:author="Christine K Brennan" w:date="2012-11-06T13:06:00Z">
        <w:r w:rsidRPr="00817258">
          <w:rPr>
            <w:rFonts w:ascii="Times New Roman" w:hAnsi="Times New Roman" w:cs="Times New Roman"/>
            <w:sz w:val="24"/>
            <w:szCs w:val="24"/>
            <w:rPrChange w:id="348" w:author="Christine K Brennan" w:date="2012-11-06T16:59:00Z">
              <w:rPr>
                <w:b w:val="0"/>
                <w:bCs w:val="0"/>
              </w:rPr>
            </w:rPrChange>
          </w:rPr>
          <w:t>cycle</w:t>
        </w:r>
      </w:ins>
      <w:ins w:id="349" w:author="Christine K Brennan" w:date="2012-11-06T13:05:00Z">
        <w:r w:rsidRPr="00817258">
          <w:rPr>
            <w:rFonts w:ascii="Times New Roman" w:hAnsi="Times New Roman" w:cs="Times New Roman"/>
            <w:sz w:val="24"/>
            <w:szCs w:val="24"/>
            <w:rPrChange w:id="350" w:author="Christine K Brennan" w:date="2012-11-06T16:59:00Z">
              <w:rPr>
                <w:b w:val="0"/>
                <w:bCs w:val="0"/>
              </w:rPr>
            </w:rPrChange>
          </w:rPr>
          <w:t xml:space="preserve"> </w:t>
        </w:r>
      </w:ins>
      <w:ins w:id="351" w:author="Christine K Brennan" w:date="2012-11-06T13:06:00Z">
        <w:r w:rsidRPr="00817258">
          <w:rPr>
            <w:rFonts w:ascii="Times New Roman" w:hAnsi="Times New Roman" w:cs="Times New Roman"/>
            <w:sz w:val="24"/>
            <w:szCs w:val="24"/>
            <w:rPrChange w:id="352" w:author="Christine K Brennan" w:date="2012-11-06T16:59:00Z">
              <w:rPr>
                <w:b w:val="0"/>
                <w:bCs w:val="0"/>
              </w:rPr>
            </w:rPrChange>
          </w:rPr>
          <w:t xml:space="preserve">phases.”  </w:t>
        </w:r>
      </w:ins>
      <w:ins w:id="353" w:author="Christine K Brennan" w:date="2012-11-06T13:14:00Z">
        <w:r w:rsidRPr="00817258">
          <w:rPr>
            <w:rFonts w:ascii="Times New Roman" w:hAnsi="Times New Roman" w:cs="Times New Roman"/>
            <w:sz w:val="24"/>
            <w:szCs w:val="24"/>
            <w:rPrChange w:id="354" w:author="Christine K Brennan" w:date="2012-11-06T16:59:00Z">
              <w:rPr>
                <w:b w:val="0"/>
                <w:bCs w:val="0"/>
              </w:rPr>
            </w:rPrChange>
          </w:rPr>
          <w:t xml:space="preserve">A model based approach provides many advantages including the ability to develop a process that is traceable and repeatable because it is captured via </w:t>
        </w:r>
      </w:ins>
      <w:ins w:id="355" w:author="Christine K Brennan" w:date="2012-11-06T13:15:00Z">
        <w:r w:rsidRPr="00817258">
          <w:rPr>
            <w:rFonts w:ascii="Times New Roman" w:hAnsi="Times New Roman" w:cs="Times New Roman"/>
            <w:sz w:val="24"/>
            <w:szCs w:val="24"/>
            <w:rPrChange w:id="356" w:author="Christine K Brennan" w:date="2012-11-06T16:59:00Z">
              <w:rPr>
                <w:b w:val="0"/>
                <w:bCs w:val="0"/>
              </w:rPr>
            </w:rPrChange>
          </w:rPr>
          <w:t xml:space="preserve">interrelated </w:t>
        </w:r>
      </w:ins>
      <w:ins w:id="357" w:author="Christine K Brennan" w:date="2012-11-06T13:14:00Z">
        <w:r w:rsidRPr="00817258">
          <w:rPr>
            <w:rFonts w:ascii="Times New Roman" w:hAnsi="Times New Roman" w:cs="Times New Roman"/>
            <w:sz w:val="24"/>
            <w:szCs w:val="24"/>
            <w:rPrChange w:id="358" w:author="Christine K Brennan" w:date="2012-11-06T16:59:00Z">
              <w:rPr>
                <w:b w:val="0"/>
                <w:bCs w:val="0"/>
              </w:rPr>
            </w:rPrChange>
          </w:rPr>
          <w:t xml:space="preserve">models </w:t>
        </w:r>
        <w:r w:rsidRPr="00817258">
          <w:rPr>
            <w:rFonts w:ascii="Times New Roman" w:hAnsi="Times New Roman" w:cs="Times New Roman"/>
            <w:sz w:val="24"/>
            <w:szCs w:val="24"/>
            <w:rPrChange w:id="359" w:author="Christine K Brennan" w:date="2012-11-06T16:59:00Z">
              <w:rPr>
                <w:b w:val="0"/>
                <w:bCs w:val="0"/>
              </w:rPr>
            </w:rPrChange>
          </w:rPr>
          <w:lastRenderedPageBreak/>
          <w:t>as opposed to paper</w:t>
        </w:r>
      </w:ins>
      <w:ins w:id="360" w:author="Christine K Brennan" w:date="2012-11-06T13:15:00Z">
        <w:r w:rsidRPr="00817258">
          <w:rPr>
            <w:rFonts w:ascii="Times New Roman" w:hAnsi="Times New Roman" w:cs="Times New Roman"/>
            <w:sz w:val="24"/>
            <w:szCs w:val="24"/>
            <w:rPrChange w:id="361" w:author="Christine K Brennan" w:date="2012-11-06T16:59:00Z">
              <w:rPr>
                <w:b w:val="0"/>
                <w:bCs w:val="0"/>
              </w:rPr>
            </w:rPrChange>
          </w:rPr>
          <w:t xml:space="preserve">.  In addition, this provides the ability to trace requirements back to the source documentation, as well as store that information to ensure that traceability and rationale for requirements is </w:t>
        </w:r>
      </w:ins>
      <w:ins w:id="362" w:author="Christine K Brennan" w:date="2012-11-06T13:16:00Z">
        <w:r w:rsidRPr="00817258">
          <w:rPr>
            <w:rFonts w:ascii="Times New Roman" w:hAnsi="Times New Roman" w:cs="Times New Roman"/>
            <w:sz w:val="24"/>
            <w:szCs w:val="24"/>
            <w:rPrChange w:id="363" w:author="Christine K Brennan" w:date="2012-11-06T16:59:00Z">
              <w:rPr>
                <w:b w:val="0"/>
                <w:bCs w:val="0"/>
              </w:rPr>
            </w:rPrChange>
          </w:rPr>
          <w:t xml:space="preserve">maintained.  As </w:t>
        </w:r>
      </w:ins>
      <w:ins w:id="364" w:author="Christine K Brennan" w:date="2012-11-06T13:17:00Z">
        <w:r w:rsidRPr="00817258">
          <w:rPr>
            <w:rFonts w:ascii="Times New Roman" w:hAnsi="Times New Roman" w:cs="Times New Roman"/>
            <w:sz w:val="24"/>
            <w:szCs w:val="24"/>
            <w:rPrChange w:id="365" w:author="Christine K Brennan" w:date="2012-11-06T16:59:00Z">
              <w:rPr>
                <w:b w:val="0"/>
                <w:bCs w:val="0"/>
              </w:rPr>
            </w:rPrChange>
          </w:rPr>
          <w:t xml:space="preserve">the process and structure is further defined the use cases and </w:t>
        </w:r>
      </w:ins>
      <w:ins w:id="366" w:author="Christine K Brennan" w:date="2012-11-06T13:18:00Z">
        <w:r w:rsidRPr="00817258">
          <w:rPr>
            <w:rFonts w:ascii="Times New Roman" w:hAnsi="Times New Roman" w:cs="Times New Roman"/>
            <w:sz w:val="24"/>
            <w:szCs w:val="24"/>
            <w:rPrChange w:id="367" w:author="Christine K Brennan" w:date="2012-11-06T16:59:00Z">
              <w:rPr>
                <w:b w:val="0"/>
                <w:bCs w:val="0"/>
              </w:rPr>
            </w:rPrChange>
          </w:rPr>
          <w:t>architectures</w:t>
        </w:r>
      </w:ins>
      <w:ins w:id="368" w:author="Christine K Brennan" w:date="2012-11-06T13:17:00Z">
        <w:r w:rsidRPr="00817258">
          <w:rPr>
            <w:rFonts w:ascii="Times New Roman" w:hAnsi="Times New Roman" w:cs="Times New Roman"/>
            <w:sz w:val="24"/>
            <w:szCs w:val="24"/>
            <w:rPrChange w:id="369" w:author="Christine K Brennan" w:date="2012-11-06T16:59:00Z">
              <w:rPr>
                <w:b w:val="0"/>
                <w:bCs w:val="0"/>
              </w:rPr>
            </w:rPrChange>
          </w:rPr>
          <w:t xml:space="preserve"> </w:t>
        </w:r>
      </w:ins>
      <w:ins w:id="370" w:author="Christine K Brennan" w:date="2012-11-06T13:18:00Z">
        <w:r w:rsidRPr="00817258">
          <w:rPr>
            <w:rFonts w:ascii="Times New Roman" w:hAnsi="Times New Roman" w:cs="Times New Roman"/>
            <w:sz w:val="24"/>
            <w:szCs w:val="24"/>
            <w:rPrChange w:id="371" w:author="Christine K Brennan" w:date="2012-11-06T16:59:00Z">
              <w:rPr>
                <w:b w:val="0"/>
                <w:bCs w:val="0"/>
              </w:rPr>
            </w:rPrChange>
          </w:rPr>
          <w:t xml:space="preserve">will be captured in diagrams that will be integrated with each other to provide a cohesive view of the overarching architecture.  These models will allow for the team to identify points of interface that would need to be defined.  One </w:t>
        </w:r>
      </w:ins>
      <w:ins w:id="372" w:author="Christine K Brennan" w:date="2012-11-06T13:19:00Z">
        <w:r w:rsidRPr="00817258">
          <w:rPr>
            <w:rFonts w:ascii="Times New Roman" w:hAnsi="Times New Roman" w:cs="Times New Roman"/>
            <w:sz w:val="24"/>
            <w:szCs w:val="24"/>
            <w:rPrChange w:id="373" w:author="Christine K Brennan" w:date="2012-11-06T16:59:00Z">
              <w:rPr>
                <w:b w:val="0"/>
                <w:bCs w:val="0"/>
              </w:rPr>
            </w:rPrChange>
          </w:rPr>
          <w:t>important</w:t>
        </w:r>
      </w:ins>
      <w:ins w:id="374" w:author="Christine K Brennan" w:date="2012-11-06T13:18:00Z">
        <w:r w:rsidRPr="00817258">
          <w:rPr>
            <w:rFonts w:ascii="Times New Roman" w:hAnsi="Times New Roman" w:cs="Times New Roman"/>
            <w:sz w:val="24"/>
            <w:szCs w:val="24"/>
            <w:rPrChange w:id="375" w:author="Christine K Brennan" w:date="2012-11-06T16:59:00Z">
              <w:rPr>
                <w:b w:val="0"/>
                <w:bCs w:val="0"/>
              </w:rPr>
            </w:rPrChange>
          </w:rPr>
          <w:t xml:space="preserve"> </w:t>
        </w:r>
      </w:ins>
      <w:ins w:id="376" w:author="Christine K Brennan" w:date="2012-11-06T13:19:00Z">
        <w:r w:rsidRPr="00817258">
          <w:rPr>
            <w:rFonts w:ascii="Times New Roman" w:hAnsi="Times New Roman" w:cs="Times New Roman"/>
            <w:sz w:val="24"/>
            <w:szCs w:val="24"/>
            <w:rPrChange w:id="377" w:author="Christine K Brennan" w:date="2012-11-06T16:59:00Z">
              <w:rPr>
                <w:b w:val="0"/>
                <w:bCs w:val="0"/>
              </w:rPr>
            </w:rPrChange>
          </w:rPr>
          <w:t xml:space="preserve">caveat to the process we will be implementing is the current toolset is not fully integrated, however, we will be utilizing a configuration control process to ensure the two tools, CORE and </w:t>
        </w:r>
        <w:proofErr w:type="spellStart"/>
        <w:r w:rsidRPr="00817258">
          <w:rPr>
            <w:rFonts w:ascii="Times New Roman" w:hAnsi="Times New Roman" w:cs="Times New Roman"/>
            <w:sz w:val="24"/>
            <w:szCs w:val="24"/>
            <w:rPrChange w:id="378" w:author="Christine K Brennan" w:date="2012-11-06T16:59:00Z">
              <w:rPr>
                <w:b w:val="0"/>
                <w:bCs w:val="0"/>
              </w:rPr>
            </w:rPrChange>
          </w:rPr>
          <w:t>Extend</w:t>
        </w:r>
      </w:ins>
      <w:ins w:id="379" w:author="david.basala" w:date="2012-11-08T10:29:00Z">
        <w:r w:rsidR="00152F49">
          <w:rPr>
            <w:rFonts w:ascii="Times New Roman" w:hAnsi="Times New Roman" w:cs="Times New Roman"/>
            <w:sz w:val="24"/>
            <w:szCs w:val="24"/>
          </w:rPr>
          <w:t>S</w:t>
        </w:r>
      </w:ins>
      <w:ins w:id="380" w:author="Christine K Brennan" w:date="2012-11-06T13:19:00Z">
        <w:del w:id="381" w:author="david.basala" w:date="2012-11-08T10:29:00Z">
          <w:r w:rsidRPr="00817258" w:rsidDel="00152F49">
            <w:rPr>
              <w:rFonts w:ascii="Times New Roman" w:hAnsi="Times New Roman" w:cs="Times New Roman"/>
              <w:sz w:val="24"/>
              <w:szCs w:val="24"/>
              <w:rPrChange w:id="382" w:author="Christine K Brennan" w:date="2012-11-06T16:59:00Z">
                <w:rPr>
                  <w:b w:val="0"/>
                  <w:bCs w:val="0"/>
                </w:rPr>
              </w:rPrChange>
            </w:rPr>
            <w:delText>s</w:delText>
          </w:r>
        </w:del>
        <w:r w:rsidRPr="00817258">
          <w:rPr>
            <w:rFonts w:ascii="Times New Roman" w:hAnsi="Times New Roman" w:cs="Times New Roman"/>
            <w:sz w:val="24"/>
            <w:szCs w:val="24"/>
            <w:rPrChange w:id="383" w:author="Christine K Brennan" w:date="2012-11-06T16:59:00Z">
              <w:rPr>
                <w:b w:val="0"/>
                <w:bCs w:val="0"/>
              </w:rPr>
            </w:rPrChange>
          </w:rPr>
          <w:t>im</w:t>
        </w:r>
        <w:proofErr w:type="spellEnd"/>
        <w:r w:rsidRPr="00817258">
          <w:rPr>
            <w:rFonts w:ascii="Times New Roman" w:hAnsi="Times New Roman" w:cs="Times New Roman"/>
            <w:sz w:val="24"/>
            <w:szCs w:val="24"/>
            <w:rPrChange w:id="384" w:author="Christine K Brennan" w:date="2012-11-06T16:59:00Z">
              <w:rPr>
                <w:b w:val="0"/>
                <w:bCs w:val="0"/>
              </w:rPr>
            </w:rPrChange>
          </w:rPr>
          <w:t xml:space="preserve"> have the same information and data specifications.  </w:t>
        </w:r>
      </w:ins>
    </w:p>
    <w:p w:rsidR="00000000" w:rsidRDefault="00817258">
      <w:pPr>
        <w:rPr>
          <w:del w:id="385" w:author="Christine K Brennan" w:date="2012-11-06T13:49:00Z"/>
          <w:rFonts w:ascii="Times New Roman" w:hAnsi="Times New Roman" w:cs="Times New Roman"/>
          <w:sz w:val="24"/>
          <w:szCs w:val="24"/>
          <w:rPrChange w:id="386" w:author="Christine K Brennan" w:date="2012-11-06T16:59:00Z">
            <w:rPr>
              <w:del w:id="387" w:author="Christine K Brennan" w:date="2012-11-06T13:49:00Z"/>
            </w:rPr>
          </w:rPrChange>
        </w:rPr>
        <w:pPrChange w:id="388" w:author="Christine K Brennan" w:date="2012-11-06T09:00:00Z">
          <w:pPr>
            <w:pStyle w:val="Heading1"/>
          </w:pPr>
        </w:pPrChange>
      </w:pPr>
      <w:ins w:id="389" w:author="Christine K Brennan" w:date="2012-11-06T13:20:00Z">
        <w:r w:rsidRPr="00817258">
          <w:rPr>
            <w:rFonts w:ascii="Times New Roman" w:hAnsi="Times New Roman" w:cs="Times New Roman"/>
            <w:sz w:val="24"/>
            <w:szCs w:val="24"/>
            <w:rPrChange w:id="390" w:author="Christine K Brennan" w:date="2012-11-06T16:59:00Z">
              <w:rPr>
                <w:b w:val="0"/>
                <w:bCs w:val="0"/>
              </w:rPr>
            </w:rPrChange>
          </w:rPr>
          <w:t>Figure X depicts the overall five step process that the team will be implementing in terms of a model based systems engineering approach.  Each of these steps will need to be detailed and recorded</w:t>
        </w:r>
      </w:ins>
      <w:ins w:id="391" w:author="Christine K Brennan" w:date="2012-11-06T13:45:00Z">
        <w:r w:rsidRPr="00817258">
          <w:rPr>
            <w:rFonts w:ascii="Times New Roman" w:hAnsi="Times New Roman" w:cs="Times New Roman"/>
            <w:sz w:val="24"/>
            <w:szCs w:val="24"/>
            <w:rPrChange w:id="392" w:author="Christine K Brennan" w:date="2012-11-06T16:59:00Z">
              <w:rPr>
                <w:b w:val="0"/>
                <w:bCs w:val="0"/>
              </w:rPr>
            </w:rPrChange>
          </w:rPr>
          <w:t xml:space="preserve"> as they are fully defined.  The team will be executing the requirements analysis through modeling an</w:t>
        </w:r>
      </w:ins>
      <w:ins w:id="393" w:author="Christine K Brennan" w:date="2012-11-06T13:46:00Z">
        <w:r w:rsidRPr="00817258">
          <w:rPr>
            <w:rFonts w:ascii="Times New Roman" w:hAnsi="Times New Roman" w:cs="Times New Roman"/>
            <w:sz w:val="24"/>
            <w:szCs w:val="24"/>
            <w:rPrChange w:id="394" w:author="Christine K Brennan" w:date="2012-11-06T16:59:00Z">
              <w:rPr>
                <w:b w:val="0"/>
                <w:bCs w:val="0"/>
              </w:rPr>
            </w:rPrChange>
          </w:rPr>
          <w:t xml:space="preserve">d simulation </w:t>
        </w:r>
        <w:proofErr w:type="gramStart"/>
        <w:r w:rsidRPr="00817258">
          <w:rPr>
            <w:rFonts w:ascii="Times New Roman" w:hAnsi="Times New Roman" w:cs="Times New Roman"/>
            <w:sz w:val="24"/>
            <w:szCs w:val="24"/>
            <w:rPrChange w:id="395" w:author="Christine K Brennan" w:date="2012-11-06T16:59:00Z">
              <w:rPr>
                <w:b w:val="0"/>
                <w:bCs w:val="0"/>
              </w:rPr>
            </w:rPrChange>
          </w:rPr>
          <w:t>phases,</w:t>
        </w:r>
        <w:proofErr w:type="gramEnd"/>
        <w:r w:rsidRPr="00817258">
          <w:rPr>
            <w:rFonts w:ascii="Times New Roman" w:hAnsi="Times New Roman" w:cs="Times New Roman"/>
            <w:sz w:val="24"/>
            <w:szCs w:val="24"/>
            <w:rPrChange w:id="396" w:author="Christine K Brennan" w:date="2012-11-06T16:59:00Z">
              <w:rPr>
                <w:b w:val="0"/>
                <w:bCs w:val="0"/>
              </w:rPr>
            </w:rPrChange>
          </w:rPr>
          <w:t xml:space="preserve"> however it is </w:t>
        </w:r>
      </w:ins>
      <w:ins w:id="397" w:author="Christine K Brennan" w:date="2012-11-06T13:47:00Z">
        <w:r w:rsidRPr="00817258">
          <w:rPr>
            <w:rFonts w:ascii="Times New Roman" w:hAnsi="Times New Roman" w:cs="Times New Roman"/>
            <w:sz w:val="24"/>
            <w:szCs w:val="24"/>
            <w:rPrChange w:id="398" w:author="Christine K Brennan" w:date="2012-11-06T16:59:00Z">
              <w:rPr>
                <w:b w:val="0"/>
                <w:bCs w:val="0"/>
              </w:rPr>
            </w:rPrChange>
          </w:rPr>
          <w:t>important</w:t>
        </w:r>
      </w:ins>
      <w:ins w:id="399" w:author="Christine K Brennan" w:date="2012-11-06T13:46:00Z">
        <w:r w:rsidRPr="00817258">
          <w:rPr>
            <w:rFonts w:ascii="Times New Roman" w:hAnsi="Times New Roman" w:cs="Times New Roman"/>
            <w:sz w:val="24"/>
            <w:szCs w:val="24"/>
            <w:rPrChange w:id="400" w:author="Christine K Brennan" w:date="2012-11-06T16:59:00Z">
              <w:rPr>
                <w:b w:val="0"/>
                <w:bCs w:val="0"/>
              </w:rPr>
            </w:rPrChange>
          </w:rPr>
          <w:t xml:space="preserve"> to note that the key deliverables of this project are going to be a repeatable process that can be implemented in multiple scenarios, </w:t>
        </w:r>
      </w:ins>
      <w:ins w:id="401" w:author="Christine K Brennan" w:date="2012-11-06T13:47:00Z">
        <w:r w:rsidRPr="00817258">
          <w:rPr>
            <w:rFonts w:ascii="Times New Roman" w:hAnsi="Times New Roman" w:cs="Times New Roman"/>
            <w:sz w:val="24"/>
            <w:szCs w:val="24"/>
            <w:rPrChange w:id="402" w:author="Christine K Brennan" w:date="2012-11-06T16:59:00Z">
              <w:rPr>
                <w:b w:val="0"/>
                <w:bCs w:val="0"/>
              </w:rPr>
            </w:rPrChange>
          </w:rPr>
          <w:t>models, reports, simulation data</w:t>
        </w:r>
      </w:ins>
      <w:ins w:id="403" w:author="david.basala" w:date="2012-11-08T10:30:00Z">
        <w:r w:rsidR="0036093F">
          <w:rPr>
            <w:rFonts w:ascii="Times New Roman" w:hAnsi="Times New Roman" w:cs="Times New Roman"/>
            <w:sz w:val="24"/>
            <w:szCs w:val="24"/>
          </w:rPr>
          <w:t>,</w:t>
        </w:r>
      </w:ins>
      <w:ins w:id="404" w:author="Christine K Brennan" w:date="2012-11-06T13:47:00Z">
        <w:r w:rsidRPr="00817258">
          <w:rPr>
            <w:rFonts w:ascii="Times New Roman" w:hAnsi="Times New Roman" w:cs="Times New Roman"/>
            <w:sz w:val="24"/>
            <w:szCs w:val="24"/>
            <w:rPrChange w:id="405" w:author="Christine K Brennan" w:date="2012-11-06T16:59:00Z">
              <w:rPr>
                <w:b w:val="0"/>
                <w:bCs w:val="0"/>
              </w:rPr>
            </w:rPrChange>
          </w:rPr>
          <w:t xml:space="preserve"> and a </w:t>
        </w:r>
      </w:ins>
      <w:ins w:id="406" w:author="Christine K Brennan" w:date="2012-11-06T16:36:00Z">
        <w:r w:rsidRPr="00817258">
          <w:rPr>
            <w:rFonts w:ascii="Times New Roman" w:hAnsi="Times New Roman" w:cs="Times New Roman"/>
            <w:sz w:val="24"/>
            <w:szCs w:val="24"/>
            <w:rPrChange w:id="407" w:author="Christine K Brennan" w:date="2012-11-06T16:59:00Z">
              <w:rPr>
                <w:b w:val="0"/>
                <w:bCs w:val="0"/>
              </w:rPr>
            </w:rPrChange>
          </w:rPr>
          <w:t>path forward</w:t>
        </w:r>
      </w:ins>
      <w:ins w:id="408" w:author="Christine K Brennan" w:date="2012-11-06T13:47:00Z">
        <w:r w:rsidRPr="00817258">
          <w:rPr>
            <w:rFonts w:ascii="Times New Roman" w:hAnsi="Times New Roman" w:cs="Times New Roman"/>
            <w:sz w:val="24"/>
            <w:szCs w:val="24"/>
            <w:rPrChange w:id="409" w:author="Christine K Brennan" w:date="2012-11-06T16:59:00Z">
              <w:rPr>
                <w:b w:val="0"/>
                <w:bCs w:val="0"/>
              </w:rPr>
            </w:rPrChange>
          </w:rPr>
          <w:t xml:space="preserve"> recommendation.  The team will not be developing a hardware solution or the follow-on implementation tool for this process, which has in the initial stages of the </w:t>
        </w:r>
        <w:proofErr w:type="spellStart"/>
        <w:r w:rsidRPr="00817258">
          <w:rPr>
            <w:rFonts w:ascii="Times New Roman" w:hAnsi="Times New Roman" w:cs="Times New Roman"/>
            <w:sz w:val="24"/>
            <w:szCs w:val="24"/>
            <w:rPrChange w:id="410" w:author="Christine K Brennan" w:date="2012-11-06T16:59:00Z">
              <w:rPr>
                <w:b w:val="0"/>
                <w:bCs w:val="0"/>
              </w:rPr>
            </w:rPrChange>
          </w:rPr>
          <w:t>MCoE</w:t>
        </w:r>
        <w:proofErr w:type="spellEnd"/>
        <w:r w:rsidRPr="00817258">
          <w:rPr>
            <w:rFonts w:ascii="Times New Roman" w:hAnsi="Times New Roman" w:cs="Times New Roman"/>
            <w:sz w:val="24"/>
            <w:szCs w:val="24"/>
            <w:rPrChange w:id="411" w:author="Christine K Brennan" w:date="2012-11-06T16:59:00Z">
              <w:rPr>
                <w:b w:val="0"/>
                <w:bCs w:val="0"/>
              </w:rPr>
            </w:rPrChange>
          </w:rPr>
          <w:t xml:space="preserve"> SOW been identified as a “dashboard</w:t>
        </w:r>
      </w:ins>
      <w:ins w:id="412" w:author="Christine K Brennan" w:date="2012-11-06T13:48:00Z">
        <w:r w:rsidRPr="00817258">
          <w:rPr>
            <w:rFonts w:ascii="Times New Roman" w:hAnsi="Times New Roman" w:cs="Times New Roman"/>
            <w:sz w:val="24"/>
            <w:szCs w:val="24"/>
            <w:rPrChange w:id="413" w:author="Christine K Brennan" w:date="2012-11-06T16:59:00Z">
              <w:rPr>
                <w:b w:val="0"/>
                <w:bCs w:val="0"/>
              </w:rPr>
            </w:rPrChange>
          </w:rPr>
          <w:t xml:space="preserve">”.  We will be looking to develop the process and identify the necessary </w:t>
        </w:r>
      </w:ins>
      <w:proofErr w:type="gramStart"/>
      <w:ins w:id="414" w:author="Christine K Brennan" w:date="2012-11-06T13:49:00Z">
        <w:r w:rsidRPr="00817258">
          <w:rPr>
            <w:rFonts w:ascii="Times New Roman" w:hAnsi="Times New Roman" w:cs="Times New Roman"/>
            <w:sz w:val="24"/>
            <w:szCs w:val="24"/>
            <w:rPrChange w:id="415" w:author="Christine K Brennan" w:date="2012-11-06T16:59:00Z">
              <w:rPr>
                <w:b w:val="0"/>
                <w:bCs w:val="0"/>
              </w:rPr>
            </w:rPrChange>
          </w:rPr>
          <w:t>information,</w:t>
        </w:r>
      </w:ins>
      <w:proofErr w:type="gramEnd"/>
      <w:ins w:id="416" w:author="Christine K Brennan" w:date="2012-11-06T13:48:00Z">
        <w:r w:rsidRPr="00817258">
          <w:rPr>
            <w:rFonts w:ascii="Times New Roman" w:hAnsi="Times New Roman" w:cs="Times New Roman"/>
            <w:sz w:val="24"/>
            <w:szCs w:val="24"/>
            <w:rPrChange w:id="417" w:author="Christine K Brennan" w:date="2012-11-06T16:59:00Z">
              <w:rPr>
                <w:b w:val="0"/>
                <w:bCs w:val="0"/>
              </w:rPr>
            </w:rPrChange>
          </w:rPr>
          <w:t xml:space="preserve"> data and metrics associated with this process to be input into a tool, in addition the team will look to help identify the initial specifications for a “dashboard” system.  </w:t>
        </w:r>
      </w:ins>
    </w:p>
    <w:p w:rsidR="00F70A56" w:rsidRPr="0043666E" w:rsidRDefault="00A60D9B" w:rsidP="00F70A56">
      <w:pPr>
        <w:rPr>
          <w:rFonts w:ascii="Times New Roman" w:hAnsi="Times New Roman" w:cs="Times New Roman"/>
          <w:sz w:val="24"/>
          <w:szCs w:val="24"/>
          <w:rPrChange w:id="418" w:author="Christine K Brennan" w:date="2012-11-06T16:59:00Z">
            <w:rPr/>
          </w:rPrChange>
        </w:rPr>
      </w:pPr>
      <w:ins w:id="419" w:author="david.basala" w:date="2012-11-07T07:14:00Z">
        <w:r>
          <w:rPr>
            <w:rFonts w:ascii="Times New Roman" w:hAnsi="Times New Roman" w:cs="Times New Roman"/>
            <w:noProof/>
            <w:sz w:val="24"/>
            <w:szCs w:val="24"/>
            <w:rPrChange w:id="420">
              <w:rPr>
                <w:noProof/>
              </w:rPr>
            </w:rPrChange>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167005</wp:posOffset>
              </wp:positionV>
              <wp:extent cx="6586220" cy="254000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586220" cy="2540000"/>
                      </a:xfrm>
                      <a:prstGeom prst="rect">
                        <a:avLst/>
                      </a:prstGeom>
                      <a:noFill/>
                      <a:ln w="9525">
                        <a:noFill/>
                        <a:miter lim="800000"/>
                        <a:headEnd/>
                        <a:tailEnd/>
                      </a:ln>
                    </pic:spPr>
                  </pic:pic>
                </a:graphicData>
              </a:graphic>
            </wp:anchor>
          </w:drawing>
        </w:r>
      </w:ins>
    </w:p>
    <w:p w:rsidR="00AA56BA" w:rsidRPr="0043666E" w:rsidRDefault="00AA56BA" w:rsidP="000A2986">
      <w:pPr>
        <w:pStyle w:val="Heading1"/>
        <w:rPr>
          <w:ins w:id="421" w:author="Christine K Brennan" w:date="2012-11-06T09:00:00Z"/>
          <w:rFonts w:ascii="Times New Roman" w:hAnsi="Times New Roman" w:cs="Times New Roman"/>
          <w:sz w:val="24"/>
          <w:szCs w:val="24"/>
          <w:rPrChange w:id="422" w:author="Christine K Brennan" w:date="2012-11-06T16:59:00Z">
            <w:rPr>
              <w:ins w:id="423" w:author="Christine K Brennan" w:date="2012-11-06T09:00:00Z"/>
            </w:rPr>
          </w:rPrChange>
        </w:rPr>
      </w:pPr>
    </w:p>
    <w:p w:rsidR="00AA56BA" w:rsidRPr="0043666E" w:rsidRDefault="00AA56BA" w:rsidP="000A2986">
      <w:pPr>
        <w:pStyle w:val="Heading1"/>
        <w:rPr>
          <w:ins w:id="424" w:author="Christine K Brennan" w:date="2012-11-06T09:00:00Z"/>
          <w:rFonts w:ascii="Times New Roman" w:hAnsi="Times New Roman" w:cs="Times New Roman"/>
          <w:sz w:val="24"/>
          <w:szCs w:val="24"/>
          <w:rPrChange w:id="425" w:author="Christine K Brennan" w:date="2012-11-06T16:59:00Z">
            <w:rPr>
              <w:ins w:id="426" w:author="Christine K Brennan" w:date="2012-11-06T09:00:00Z"/>
            </w:rPr>
          </w:rPrChange>
        </w:rPr>
      </w:pPr>
    </w:p>
    <w:p w:rsidR="00AA56BA" w:rsidRPr="0043666E" w:rsidRDefault="00AA56BA" w:rsidP="000A2986">
      <w:pPr>
        <w:pStyle w:val="Heading1"/>
        <w:rPr>
          <w:ins w:id="427" w:author="Christine K Brennan" w:date="2012-11-06T09:00:00Z"/>
          <w:rFonts w:ascii="Times New Roman" w:hAnsi="Times New Roman" w:cs="Times New Roman"/>
          <w:sz w:val="24"/>
          <w:szCs w:val="24"/>
          <w:rPrChange w:id="428" w:author="Christine K Brennan" w:date="2012-11-06T16:59:00Z">
            <w:rPr>
              <w:ins w:id="429" w:author="Christine K Brennan" w:date="2012-11-06T09:00:00Z"/>
            </w:rPr>
          </w:rPrChange>
        </w:rPr>
      </w:pPr>
    </w:p>
    <w:p w:rsidR="00AA56BA" w:rsidRPr="0043666E" w:rsidRDefault="00AA56BA" w:rsidP="000A2986">
      <w:pPr>
        <w:pStyle w:val="Heading1"/>
        <w:rPr>
          <w:ins w:id="430" w:author="Christine K Brennan" w:date="2012-11-06T09:00:00Z"/>
          <w:rFonts w:ascii="Times New Roman" w:hAnsi="Times New Roman" w:cs="Times New Roman"/>
          <w:sz w:val="24"/>
          <w:szCs w:val="24"/>
          <w:rPrChange w:id="431" w:author="Christine K Brennan" w:date="2012-11-06T16:59:00Z">
            <w:rPr>
              <w:ins w:id="432" w:author="Christine K Brennan" w:date="2012-11-06T09:00:00Z"/>
            </w:rPr>
          </w:rPrChange>
        </w:rPr>
      </w:pPr>
    </w:p>
    <w:p w:rsidR="00AA56BA" w:rsidRPr="0043666E" w:rsidRDefault="00AA56BA" w:rsidP="000A2986">
      <w:pPr>
        <w:pStyle w:val="Heading1"/>
        <w:rPr>
          <w:ins w:id="433" w:author="Christine K Brennan" w:date="2012-11-06T09:00:00Z"/>
          <w:rFonts w:ascii="Times New Roman" w:hAnsi="Times New Roman" w:cs="Times New Roman"/>
          <w:sz w:val="24"/>
          <w:szCs w:val="24"/>
          <w:rPrChange w:id="434" w:author="Christine K Brennan" w:date="2012-11-06T16:59:00Z">
            <w:rPr>
              <w:ins w:id="435" w:author="Christine K Brennan" w:date="2012-11-06T09:00:00Z"/>
            </w:rPr>
          </w:rPrChange>
        </w:rPr>
      </w:pPr>
    </w:p>
    <w:p w:rsidR="00AA56BA" w:rsidRPr="0043666E" w:rsidRDefault="00AA56BA" w:rsidP="000A2986">
      <w:pPr>
        <w:pStyle w:val="Heading1"/>
        <w:rPr>
          <w:ins w:id="436" w:author="Christine K Brennan" w:date="2012-11-06T09:00:00Z"/>
          <w:rFonts w:ascii="Times New Roman" w:hAnsi="Times New Roman" w:cs="Times New Roman"/>
          <w:sz w:val="24"/>
          <w:szCs w:val="24"/>
          <w:rPrChange w:id="437" w:author="Christine K Brennan" w:date="2012-11-06T16:59:00Z">
            <w:rPr>
              <w:ins w:id="438" w:author="Christine K Brennan" w:date="2012-11-06T09:00:00Z"/>
            </w:rPr>
          </w:rPrChange>
        </w:rPr>
      </w:pPr>
    </w:p>
    <w:p w:rsidR="00AA56BA" w:rsidRPr="0043666E" w:rsidRDefault="00AA56BA" w:rsidP="000A2986">
      <w:pPr>
        <w:pStyle w:val="Heading1"/>
        <w:rPr>
          <w:ins w:id="439" w:author="Christine K Brennan" w:date="2012-11-06T09:00:00Z"/>
          <w:rFonts w:ascii="Times New Roman" w:hAnsi="Times New Roman" w:cs="Times New Roman"/>
          <w:sz w:val="24"/>
          <w:szCs w:val="24"/>
          <w:rPrChange w:id="440" w:author="Christine K Brennan" w:date="2012-11-06T16:59:00Z">
            <w:rPr>
              <w:ins w:id="441" w:author="Christine K Brennan" w:date="2012-11-06T09:00:00Z"/>
            </w:rPr>
          </w:rPrChange>
        </w:rPr>
      </w:pPr>
    </w:p>
    <w:p w:rsidR="00AA56BA" w:rsidRPr="0043666E" w:rsidRDefault="00AA56BA" w:rsidP="000A2986">
      <w:pPr>
        <w:pStyle w:val="Heading1"/>
        <w:rPr>
          <w:ins w:id="442" w:author="Christine K Brennan" w:date="2012-11-06T09:00:00Z"/>
          <w:rFonts w:ascii="Times New Roman" w:hAnsi="Times New Roman" w:cs="Times New Roman"/>
          <w:sz w:val="24"/>
          <w:szCs w:val="24"/>
          <w:rPrChange w:id="443" w:author="Christine K Brennan" w:date="2012-11-06T16:59:00Z">
            <w:rPr>
              <w:ins w:id="444" w:author="Christine K Brennan" w:date="2012-11-06T09:00:00Z"/>
            </w:rPr>
          </w:rPrChange>
        </w:rPr>
      </w:pPr>
    </w:p>
    <w:p w:rsidR="00AA56BA" w:rsidRPr="0043666E" w:rsidRDefault="00AA56BA" w:rsidP="000A2986">
      <w:pPr>
        <w:pStyle w:val="Heading1"/>
        <w:rPr>
          <w:ins w:id="445" w:author="Christine K Brennan" w:date="2012-11-06T09:00:00Z"/>
          <w:rFonts w:ascii="Times New Roman" w:hAnsi="Times New Roman" w:cs="Times New Roman"/>
          <w:sz w:val="24"/>
          <w:szCs w:val="24"/>
          <w:rPrChange w:id="446" w:author="Christine K Brennan" w:date="2012-11-06T16:59:00Z">
            <w:rPr>
              <w:ins w:id="447" w:author="Christine K Brennan" w:date="2012-11-06T09:00:00Z"/>
            </w:rPr>
          </w:rPrChange>
        </w:rPr>
      </w:pPr>
    </w:p>
    <w:p w:rsidR="00AA56BA" w:rsidRDefault="00AA56BA" w:rsidP="000A2986">
      <w:pPr>
        <w:pStyle w:val="Heading1"/>
        <w:rPr>
          <w:ins w:id="448" w:author="Christine K Brennan" w:date="2012-11-06T16:59:00Z"/>
          <w:rFonts w:ascii="Times New Roman" w:hAnsi="Times New Roman" w:cs="Times New Roman"/>
          <w:sz w:val="24"/>
          <w:szCs w:val="24"/>
        </w:rPr>
      </w:pPr>
    </w:p>
    <w:p w:rsidR="00000000" w:rsidRDefault="00A60D9B">
      <w:pPr>
        <w:rPr>
          <w:ins w:id="449" w:author="Christine K Brennan" w:date="2012-11-06T16:59:00Z"/>
        </w:rPr>
        <w:pPrChange w:id="450" w:author="Christine K Brennan" w:date="2012-11-06T16:59:00Z">
          <w:pPr>
            <w:pStyle w:val="Heading1"/>
          </w:pPr>
        </w:pPrChange>
      </w:pPr>
    </w:p>
    <w:p w:rsidR="00000000" w:rsidRDefault="00817258">
      <w:pPr>
        <w:rPr>
          <w:ins w:id="451" w:author="Christine K Brennan" w:date="2012-11-06T09:00:00Z"/>
        </w:rPr>
        <w:pPrChange w:id="452" w:author="Christine K Brennan" w:date="2012-11-06T16:59:00Z">
          <w:pPr>
            <w:pStyle w:val="Heading1"/>
          </w:pPr>
        </w:pPrChange>
      </w:pPr>
      <w:ins w:id="453" w:author="Christine K Brennan" w:date="2012-11-06T13:49:00Z">
        <w:r w:rsidRPr="00817258">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pt;margin-top:4.25pt;width:468pt;height:21pt;z-index:251660288" stroked="f">
              <v:textbox style="mso-fit-shape-to-text:t" inset="0,0,0,0">
                <w:txbxContent>
                  <w:p w:rsidR="00000000" w:rsidRDefault="00AB17C7">
                    <w:pPr>
                      <w:pStyle w:val="Caption"/>
                      <w:jc w:val="center"/>
                      <w:rPr>
                        <w:noProof/>
                      </w:rPr>
                      <w:pPrChange w:id="454" w:author="Christine K Brennan" w:date="2012-11-06T13:50:00Z">
                        <w:pPr>
                          <w:pStyle w:val="Heading1"/>
                        </w:pPr>
                      </w:pPrChange>
                    </w:pPr>
                    <w:ins w:id="455" w:author="Christine K Brennan" w:date="2012-11-06T13:49:00Z">
                      <w:r>
                        <w:t xml:space="preserve">Figure </w:t>
                      </w:r>
                      <w:r w:rsidR="00817258">
                        <w:fldChar w:fldCharType="begin"/>
                      </w:r>
                      <w:r>
                        <w:instrText xml:space="preserve"> SEQ Figure \* ARABIC </w:instrText>
                      </w:r>
                    </w:ins>
                    <w:r w:rsidR="00817258">
                      <w:fldChar w:fldCharType="separate"/>
                    </w:r>
                    <w:ins w:id="456" w:author="Christine K Brennan" w:date="2012-11-06T13:49:00Z">
                      <w:r>
                        <w:rPr>
                          <w:noProof/>
                        </w:rPr>
                        <w:t>1</w:t>
                      </w:r>
                      <w:r w:rsidR="00817258">
                        <w:fldChar w:fldCharType="end"/>
                      </w:r>
                      <w:r>
                        <w:t>: Ground Combat Systems Survivability Robustness MBSE Process</w:t>
                      </w:r>
                    </w:ins>
                  </w:p>
                </w:txbxContent>
              </v:textbox>
            </v:shape>
          </w:pict>
        </w:r>
      </w:ins>
    </w:p>
    <w:p w:rsidR="00000000" w:rsidRDefault="00817258">
      <w:pPr>
        <w:rPr>
          <w:ins w:id="457" w:author="Christine K Brennan" w:date="2012-11-06T13:52:00Z"/>
          <w:rFonts w:ascii="Times New Roman" w:hAnsi="Times New Roman" w:cs="Times New Roman"/>
          <w:sz w:val="24"/>
          <w:szCs w:val="24"/>
          <w:rPrChange w:id="458" w:author="Christine K Brennan" w:date="2012-11-06T16:59:00Z">
            <w:rPr>
              <w:ins w:id="459" w:author="Christine K Brennan" w:date="2012-11-06T13:52:00Z"/>
            </w:rPr>
          </w:rPrChange>
        </w:rPr>
        <w:pPrChange w:id="460" w:author="Christine K Brennan" w:date="2012-11-06T13:50:00Z">
          <w:pPr>
            <w:pStyle w:val="Heading1"/>
          </w:pPr>
        </w:pPrChange>
      </w:pPr>
      <w:ins w:id="461" w:author="Christine K Brennan" w:date="2012-11-06T13:50:00Z">
        <w:r w:rsidRPr="00817258">
          <w:rPr>
            <w:rFonts w:ascii="Times New Roman" w:hAnsi="Times New Roman" w:cs="Times New Roman"/>
            <w:sz w:val="24"/>
            <w:szCs w:val="24"/>
            <w:rPrChange w:id="462" w:author="Christine K Brennan" w:date="2012-11-06T16:59:00Z">
              <w:rPr>
                <w:b w:val="0"/>
                <w:bCs w:val="0"/>
              </w:rPr>
            </w:rPrChange>
          </w:rPr>
          <w:t xml:space="preserve">The initial phase of this process is the mission development.  Due to the fact that the team is developing a process and integrated modeling approach to evaluate the overall survivability of a unit from the operational perspective, the requirements analysis phase will be routed in the </w:t>
        </w:r>
        <w:r w:rsidRPr="00817258">
          <w:rPr>
            <w:rFonts w:ascii="Times New Roman" w:hAnsi="Times New Roman" w:cs="Times New Roman"/>
            <w:sz w:val="24"/>
            <w:szCs w:val="24"/>
            <w:rPrChange w:id="463" w:author="Christine K Brennan" w:date="2012-11-06T16:59:00Z">
              <w:rPr>
                <w:b w:val="0"/>
                <w:bCs w:val="0"/>
              </w:rPr>
            </w:rPrChange>
          </w:rPr>
          <w:lastRenderedPageBreak/>
          <w:t xml:space="preserve">specific mission sets identified to be evaluated.  Within this step the team will identify the missions to be analyzed, the types of operations, the unit type and the systems </w:t>
        </w:r>
      </w:ins>
      <w:ins w:id="464" w:author="Christine K Brennan" w:date="2012-11-06T13:52:00Z">
        <w:r w:rsidRPr="00817258">
          <w:rPr>
            <w:rFonts w:ascii="Times New Roman" w:hAnsi="Times New Roman" w:cs="Times New Roman"/>
            <w:sz w:val="24"/>
            <w:szCs w:val="24"/>
            <w:rPrChange w:id="465" w:author="Christine K Brennan" w:date="2012-11-06T16:59:00Z">
              <w:rPr>
                <w:b w:val="0"/>
                <w:bCs w:val="0"/>
              </w:rPr>
            </w:rPrChange>
          </w:rPr>
          <w:t>included</w:t>
        </w:r>
      </w:ins>
      <w:ins w:id="466" w:author="Christine K Brennan" w:date="2012-11-06T13:50:00Z">
        <w:r w:rsidRPr="00817258">
          <w:rPr>
            <w:rFonts w:ascii="Times New Roman" w:hAnsi="Times New Roman" w:cs="Times New Roman"/>
            <w:sz w:val="24"/>
            <w:szCs w:val="24"/>
            <w:rPrChange w:id="467" w:author="Christine K Brennan" w:date="2012-11-06T16:59:00Z">
              <w:rPr>
                <w:b w:val="0"/>
                <w:bCs w:val="0"/>
              </w:rPr>
            </w:rPrChange>
          </w:rPr>
          <w:t xml:space="preserve"> </w:t>
        </w:r>
      </w:ins>
      <w:ins w:id="468" w:author="Christine K Brennan" w:date="2012-11-06T13:52:00Z">
        <w:r w:rsidRPr="00817258">
          <w:rPr>
            <w:rFonts w:ascii="Times New Roman" w:hAnsi="Times New Roman" w:cs="Times New Roman"/>
            <w:sz w:val="24"/>
            <w:szCs w:val="24"/>
            <w:rPrChange w:id="469" w:author="Christine K Brennan" w:date="2012-11-06T16:59:00Z">
              <w:rPr>
                <w:b w:val="0"/>
                <w:bCs w:val="0"/>
              </w:rPr>
            </w:rPrChange>
          </w:rPr>
          <w:t>in that unit.  This will allow</w:t>
        </w:r>
        <w:del w:id="470" w:author="david.basala" w:date="2012-11-07T07:17:00Z">
          <w:r w:rsidRPr="00817258">
            <w:rPr>
              <w:rFonts w:ascii="Times New Roman" w:hAnsi="Times New Roman" w:cs="Times New Roman"/>
              <w:sz w:val="24"/>
              <w:szCs w:val="24"/>
              <w:rPrChange w:id="471" w:author="Christine K Brennan" w:date="2012-11-06T16:59:00Z">
                <w:rPr>
                  <w:b w:val="0"/>
                  <w:bCs w:val="0"/>
                </w:rPr>
              </w:rPrChange>
            </w:rPr>
            <w:delText>s</w:delText>
          </w:r>
        </w:del>
        <w:r w:rsidRPr="00817258">
          <w:rPr>
            <w:rFonts w:ascii="Times New Roman" w:hAnsi="Times New Roman" w:cs="Times New Roman"/>
            <w:sz w:val="24"/>
            <w:szCs w:val="24"/>
            <w:rPrChange w:id="472" w:author="Christine K Brennan" w:date="2012-11-06T16:59:00Z">
              <w:rPr>
                <w:b w:val="0"/>
                <w:bCs w:val="0"/>
              </w:rPr>
            </w:rPrChange>
          </w:rPr>
          <w:t xml:space="preserve"> us </w:t>
        </w:r>
      </w:ins>
      <w:ins w:id="473" w:author="david.basala" w:date="2012-11-07T07:18:00Z">
        <w:r w:rsidR="00C30A86">
          <w:rPr>
            <w:rFonts w:ascii="Times New Roman" w:hAnsi="Times New Roman" w:cs="Times New Roman"/>
            <w:sz w:val="24"/>
            <w:szCs w:val="24"/>
          </w:rPr>
          <w:t xml:space="preserve">to define </w:t>
        </w:r>
      </w:ins>
      <w:ins w:id="474" w:author="Christine K Brennan" w:date="2012-11-06T13:52:00Z">
        <w:r w:rsidRPr="00817258">
          <w:rPr>
            <w:rFonts w:ascii="Times New Roman" w:hAnsi="Times New Roman" w:cs="Times New Roman"/>
            <w:sz w:val="24"/>
            <w:szCs w:val="24"/>
            <w:rPrChange w:id="475" w:author="Christine K Brennan" w:date="2012-11-06T16:59:00Z">
              <w:rPr>
                <w:b w:val="0"/>
                <w:bCs w:val="0"/>
              </w:rPr>
            </w:rPrChange>
          </w:rPr>
          <w:t>the baseline by which to provide a sound traceability back to</w:t>
        </w:r>
        <w:del w:id="476" w:author="david.basala" w:date="2012-11-07T07:18:00Z">
          <w:r w:rsidRPr="00817258">
            <w:rPr>
              <w:rFonts w:ascii="Times New Roman" w:hAnsi="Times New Roman" w:cs="Times New Roman"/>
              <w:sz w:val="24"/>
              <w:szCs w:val="24"/>
              <w:rPrChange w:id="477" w:author="Christine K Brennan" w:date="2012-11-06T16:59:00Z">
                <w:rPr>
                  <w:b w:val="0"/>
                  <w:bCs w:val="0"/>
                </w:rPr>
              </w:rPrChange>
            </w:rPr>
            <w:delText xml:space="preserve"> for</w:delText>
          </w:r>
        </w:del>
        <w:r w:rsidRPr="00817258">
          <w:rPr>
            <w:rFonts w:ascii="Times New Roman" w:hAnsi="Times New Roman" w:cs="Times New Roman"/>
            <w:sz w:val="24"/>
            <w:szCs w:val="24"/>
            <w:rPrChange w:id="478" w:author="Christine K Brennan" w:date="2012-11-06T16:59:00Z">
              <w:rPr>
                <w:b w:val="0"/>
                <w:bCs w:val="0"/>
              </w:rPr>
            </w:rPrChange>
          </w:rPr>
          <w:t xml:space="preserve"> the requirements analysis.  In addition, the team will be working with the appropriate stakeholders to identify key aspects of concern, the high level needs and begin to prioritize the requirements.</w:t>
        </w:r>
      </w:ins>
    </w:p>
    <w:p w:rsidR="00000000" w:rsidRDefault="00817258">
      <w:pPr>
        <w:rPr>
          <w:ins w:id="479" w:author="Christine K Brennan" w:date="2012-11-06T16:31:00Z"/>
          <w:rFonts w:ascii="Times New Roman" w:hAnsi="Times New Roman" w:cs="Times New Roman"/>
          <w:sz w:val="24"/>
          <w:szCs w:val="24"/>
          <w:rPrChange w:id="480" w:author="Christine K Brennan" w:date="2012-11-06T16:59:00Z">
            <w:rPr>
              <w:ins w:id="481" w:author="Christine K Brennan" w:date="2012-11-06T16:31:00Z"/>
            </w:rPr>
          </w:rPrChange>
        </w:rPr>
        <w:pPrChange w:id="482" w:author="Christine K Brennan" w:date="2012-11-06T13:50:00Z">
          <w:pPr>
            <w:pStyle w:val="Heading1"/>
          </w:pPr>
        </w:pPrChange>
      </w:pPr>
      <w:ins w:id="483" w:author="Christine K Brennan" w:date="2012-11-06T13:53:00Z">
        <w:r w:rsidRPr="00817258">
          <w:rPr>
            <w:rFonts w:ascii="Times New Roman" w:hAnsi="Times New Roman" w:cs="Times New Roman"/>
            <w:sz w:val="24"/>
            <w:szCs w:val="24"/>
            <w:rPrChange w:id="484" w:author="Christine K Brennan" w:date="2012-11-06T16:59:00Z">
              <w:rPr>
                <w:b w:val="0"/>
                <w:bCs w:val="0"/>
              </w:rPr>
            </w:rPrChange>
          </w:rPr>
          <w:t xml:space="preserve">The second phase will be the development of the operational architecture.  It is in this phase that the team will begin to detail out the operational </w:t>
        </w:r>
      </w:ins>
      <w:ins w:id="485" w:author="Christine K Brennan" w:date="2012-11-06T16:36:00Z">
        <w:r w:rsidRPr="00817258">
          <w:rPr>
            <w:rFonts w:ascii="Times New Roman" w:hAnsi="Times New Roman" w:cs="Times New Roman"/>
            <w:sz w:val="24"/>
            <w:szCs w:val="24"/>
            <w:rPrChange w:id="486" w:author="Christine K Brennan" w:date="2012-11-06T16:59:00Z">
              <w:rPr>
                <w:b w:val="0"/>
                <w:bCs w:val="0"/>
              </w:rPr>
            </w:rPrChange>
          </w:rPr>
          <w:t>activities</w:t>
        </w:r>
      </w:ins>
      <w:ins w:id="487" w:author="Christine K Brennan" w:date="2012-11-06T13:53:00Z">
        <w:r w:rsidRPr="00817258">
          <w:rPr>
            <w:rFonts w:ascii="Times New Roman" w:hAnsi="Times New Roman" w:cs="Times New Roman"/>
            <w:sz w:val="24"/>
            <w:szCs w:val="24"/>
            <w:rPrChange w:id="488" w:author="Christine K Brennan" w:date="2012-11-06T16:59:00Z">
              <w:rPr>
                <w:b w:val="0"/>
                <w:bCs w:val="0"/>
              </w:rPr>
            </w:rPrChange>
          </w:rPr>
          <w:t xml:space="preserve"> and necessary performers for those activities.  Since the unit and mission will have been </w:t>
        </w:r>
      </w:ins>
      <w:ins w:id="489" w:author="Christine K Brennan" w:date="2012-11-06T13:54:00Z">
        <w:r w:rsidRPr="00817258">
          <w:rPr>
            <w:rFonts w:ascii="Times New Roman" w:hAnsi="Times New Roman" w:cs="Times New Roman"/>
            <w:sz w:val="24"/>
            <w:szCs w:val="24"/>
            <w:rPrChange w:id="490" w:author="Christine K Brennan" w:date="2012-11-06T16:59:00Z">
              <w:rPr>
                <w:b w:val="0"/>
                <w:bCs w:val="0"/>
              </w:rPr>
            </w:rPrChange>
          </w:rPr>
          <w:t>identified</w:t>
        </w:r>
      </w:ins>
      <w:ins w:id="491" w:author="david.basala" w:date="2012-11-07T07:19:00Z">
        <w:r w:rsidR="00C30A86">
          <w:rPr>
            <w:rFonts w:ascii="Times New Roman" w:hAnsi="Times New Roman" w:cs="Times New Roman"/>
            <w:sz w:val="24"/>
            <w:szCs w:val="24"/>
          </w:rPr>
          <w:t>,</w:t>
        </w:r>
      </w:ins>
      <w:ins w:id="492" w:author="Christine K Brennan" w:date="2012-11-06T13:53:00Z">
        <w:r w:rsidRPr="00817258">
          <w:rPr>
            <w:rFonts w:ascii="Times New Roman" w:hAnsi="Times New Roman" w:cs="Times New Roman"/>
            <w:sz w:val="24"/>
            <w:szCs w:val="24"/>
            <w:rPrChange w:id="493" w:author="Christine K Brennan" w:date="2012-11-06T16:59:00Z">
              <w:rPr>
                <w:b w:val="0"/>
                <w:bCs w:val="0"/>
              </w:rPr>
            </w:rPrChange>
          </w:rPr>
          <w:t xml:space="preserve"> </w:t>
        </w:r>
      </w:ins>
      <w:ins w:id="494" w:author="Christine K Brennan" w:date="2012-11-06T13:54:00Z">
        <w:r w:rsidRPr="00817258">
          <w:rPr>
            <w:rFonts w:ascii="Times New Roman" w:hAnsi="Times New Roman" w:cs="Times New Roman"/>
            <w:sz w:val="24"/>
            <w:szCs w:val="24"/>
            <w:rPrChange w:id="495" w:author="Christine K Brennan" w:date="2012-11-06T16:59:00Z">
              <w:rPr>
                <w:b w:val="0"/>
                <w:bCs w:val="0"/>
              </w:rPr>
            </w:rPrChange>
          </w:rPr>
          <w:t xml:space="preserve">the team will focus on </w:t>
        </w:r>
        <w:commentRangeStart w:id="496"/>
        <w:r w:rsidRPr="00817258">
          <w:rPr>
            <w:rFonts w:ascii="Times New Roman" w:hAnsi="Times New Roman" w:cs="Times New Roman"/>
            <w:sz w:val="24"/>
            <w:szCs w:val="24"/>
            <w:rPrChange w:id="497" w:author="Christine K Brennan" w:date="2012-11-06T16:59:00Z">
              <w:rPr>
                <w:b w:val="0"/>
                <w:bCs w:val="0"/>
              </w:rPr>
            </w:rPrChange>
          </w:rPr>
          <w:t>decomposing</w:t>
        </w:r>
      </w:ins>
      <w:commentRangeEnd w:id="496"/>
      <w:r w:rsidR="00C30A86">
        <w:rPr>
          <w:rStyle w:val="CommentReference"/>
        </w:rPr>
        <w:commentReference w:id="496"/>
      </w:r>
      <w:ins w:id="498" w:author="Christine K Brennan" w:date="2012-11-06T13:54:00Z">
        <w:r w:rsidRPr="00817258">
          <w:rPr>
            <w:rFonts w:ascii="Times New Roman" w:hAnsi="Times New Roman" w:cs="Times New Roman"/>
            <w:sz w:val="24"/>
            <w:szCs w:val="24"/>
            <w:rPrChange w:id="499" w:author="Christine K Brennan" w:date="2012-11-06T16:59:00Z">
              <w:rPr>
                <w:b w:val="0"/>
                <w:bCs w:val="0"/>
              </w:rPr>
            </w:rPrChange>
          </w:rPr>
          <w:t xml:space="preserve"> to the appropriate level and diagramming the architectures to identify interrelationships and dependencies.  </w:t>
        </w:r>
      </w:ins>
      <w:ins w:id="500" w:author="Christine K Brennan" w:date="2012-11-06T16:29:00Z">
        <w:r w:rsidRPr="00817258">
          <w:rPr>
            <w:rFonts w:ascii="Times New Roman" w:hAnsi="Times New Roman" w:cs="Times New Roman"/>
            <w:sz w:val="24"/>
            <w:szCs w:val="24"/>
            <w:rPrChange w:id="501" w:author="Christine K Brennan" w:date="2012-11-06T16:59:00Z">
              <w:rPr>
                <w:b w:val="0"/>
                <w:bCs w:val="0"/>
              </w:rPr>
            </w:rPrChange>
          </w:rPr>
          <w:t xml:space="preserve"> This diagramming will include the development of </w:t>
        </w:r>
      </w:ins>
      <w:ins w:id="502" w:author="Christine K Brennan" w:date="2012-11-06T16:30:00Z">
        <w:r w:rsidRPr="00817258">
          <w:rPr>
            <w:rFonts w:ascii="Times New Roman" w:hAnsi="Times New Roman" w:cs="Times New Roman"/>
            <w:sz w:val="24"/>
            <w:szCs w:val="24"/>
            <w:rPrChange w:id="503" w:author="Christine K Brennan" w:date="2012-11-06T16:59:00Z">
              <w:rPr>
                <w:b w:val="0"/>
                <w:bCs w:val="0"/>
              </w:rPr>
            </w:rPrChange>
          </w:rPr>
          <w:t>the</w:t>
        </w:r>
      </w:ins>
      <w:ins w:id="504" w:author="Christine K Brennan" w:date="2012-11-06T16:29:00Z">
        <w:r w:rsidRPr="00817258">
          <w:rPr>
            <w:rFonts w:ascii="Times New Roman" w:hAnsi="Times New Roman" w:cs="Times New Roman"/>
            <w:sz w:val="24"/>
            <w:szCs w:val="24"/>
            <w:rPrChange w:id="505" w:author="Christine K Brennan" w:date="2012-11-06T16:59:00Z">
              <w:rPr>
                <w:b w:val="0"/>
                <w:bCs w:val="0"/>
              </w:rPr>
            </w:rPrChange>
          </w:rPr>
          <w:t xml:space="preserve"> </w:t>
        </w:r>
      </w:ins>
      <w:ins w:id="506" w:author="Christine K Brennan" w:date="2012-11-06T16:30:00Z">
        <w:r w:rsidRPr="00817258">
          <w:rPr>
            <w:rFonts w:ascii="Times New Roman" w:hAnsi="Times New Roman" w:cs="Times New Roman"/>
            <w:sz w:val="24"/>
            <w:szCs w:val="24"/>
            <w:rPrChange w:id="507" w:author="Christine K Brennan" w:date="2012-11-06T16:59:00Z">
              <w:rPr>
                <w:b w:val="0"/>
                <w:bCs w:val="0"/>
              </w:rPr>
            </w:rPrChange>
          </w:rPr>
          <w:t xml:space="preserve">specific use case models and which requirements they are directly linked to.  Finally, through the decomposition of Operational Activities and the Requirements Analysis phase, the team will determine the high level MOEs at which we will be assessing the modeled </w:t>
        </w:r>
      </w:ins>
      <w:ins w:id="508" w:author="Christine K Brennan" w:date="2012-11-06T16:31:00Z">
        <w:r w:rsidRPr="00817258">
          <w:rPr>
            <w:rFonts w:ascii="Times New Roman" w:hAnsi="Times New Roman" w:cs="Times New Roman"/>
            <w:sz w:val="24"/>
            <w:szCs w:val="24"/>
            <w:rPrChange w:id="509" w:author="Christine K Brennan" w:date="2012-11-06T16:59:00Z">
              <w:rPr>
                <w:b w:val="0"/>
                <w:bCs w:val="0"/>
              </w:rPr>
            </w:rPrChange>
          </w:rPr>
          <w:t>information</w:t>
        </w:r>
      </w:ins>
      <w:ins w:id="510" w:author="Christine K Brennan" w:date="2012-11-06T16:30:00Z">
        <w:r w:rsidRPr="00817258">
          <w:rPr>
            <w:rFonts w:ascii="Times New Roman" w:hAnsi="Times New Roman" w:cs="Times New Roman"/>
            <w:sz w:val="24"/>
            <w:szCs w:val="24"/>
            <w:rPrChange w:id="511" w:author="Christine K Brennan" w:date="2012-11-06T16:59:00Z">
              <w:rPr>
                <w:b w:val="0"/>
                <w:bCs w:val="0"/>
              </w:rPr>
            </w:rPrChange>
          </w:rPr>
          <w:t>.</w:t>
        </w:r>
      </w:ins>
    </w:p>
    <w:p w:rsidR="00000000" w:rsidRDefault="00817258">
      <w:pPr>
        <w:rPr>
          <w:ins w:id="512" w:author="Christine K Brennan" w:date="2012-11-06T16:36:00Z"/>
          <w:rFonts w:ascii="Times New Roman" w:hAnsi="Times New Roman" w:cs="Times New Roman"/>
          <w:sz w:val="24"/>
          <w:szCs w:val="24"/>
          <w:rPrChange w:id="513" w:author="Christine K Brennan" w:date="2012-11-06T16:59:00Z">
            <w:rPr>
              <w:ins w:id="514" w:author="Christine K Brennan" w:date="2012-11-06T16:36:00Z"/>
            </w:rPr>
          </w:rPrChange>
        </w:rPr>
        <w:pPrChange w:id="515" w:author="Christine K Brennan" w:date="2012-11-06T13:50:00Z">
          <w:pPr>
            <w:pStyle w:val="Heading1"/>
          </w:pPr>
        </w:pPrChange>
      </w:pPr>
      <w:ins w:id="516" w:author="Christine K Brennan" w:date="2012-11-06T16:31:00Z">
        <w:r w:rsidRPr="00817258">
          <w:rPr>
            <w:rFonts w:ascii="Times New Roman" w:hAnsi="Times New Roman" w:cs="Times New Roman"/>
            <w:sz w:val="24"/>
            <w:szCs w:val="24"/>
            <w:rPrChange w:id="517" w:author="Christine K Brennan" w:date="2012-11-06T16:59:00Z">
              <w:rPr>
                <w:b w:val="0"/>
                <w:bCs w:val="0"/>
              </w:rPr>
            </w:rPrChange>
          </w:rPr>
          <w:t>During the System Architecture Phase</w:t>
        </w:r>
      </w:ins>
      <w:ins w:id="518" w:author="Christine K Brennan" w:date="2012-11-06T13:54:00Z">
        <w:r w:rsidRPr="00817258">
          <w:rPr>
            <w:rFonts w:ascii="Times New Roman" w:hAnsi="Times New Roman" w:cs="Times New Roman"/>
            <w:sz w:val="24"/>
            <w:szCs w:val="24"/>
            <w:rPrChange w:id="519" w:author="Christine K Brennan" w:date="2012-11-06T16:59:00Z">
              <w:rPr>
                <w:b w:val="0"/>
                <w:bCs w:val="0"/>
              </w:rPr>
            </w:rPrChange>
          </w:rPr>
          <w:t xml:space="preserve"> </w:t>
        </w:r>
      </w:ins>
      <w:ins w:id="520" w:author="Christine K Brennan" w:date="2012-11-06T16:31:00Z">
        <w:r w:rsidRPr="00817258">
          <w:rPr>
            <w:rFonts w:ascii="Times New Roman" w:hAnsi="Times New Roman" w:cs="Times New Roman"/>
            <w:sz w:val="24"/>
            <w:szCs w:val="24"/>
            <w:rPrChange w:id="521" w:author="Christine K Brennan" w:date="2012-11-06T16:59:00Z">
              <w:rPr>
                <w:b w:val="0"/>
                <w:bCs w:val="0"/>
              </w:rPr>
            </w:rPrChange>
          </w:rPr>
          <w:t xml:space="preserve">the team will determine the appropriate system functionality to be mapped to the </w:t>
        </w:r>
      </w:ins>
      <w:ins w:id="522" w:author="Christine K Brennan" w:date="2012-11-06T16:32:00Z">
        <w:r w:rsidRPr="00817258">
          <w:rPr>
            <w:rFonts w:ascii="Times New Roman" w:hAnsi="Times New Roman" w:cs="Times New Roman"/>
            <w:sz w:val="24"/>
            <w:szCs w:val="24"/>
            <w:rPrChange w:id="523" w:author="Christine K Brennan" w:date="2012-11-06T16:59:00Z">
              <w:rPr>
                <w:b w:val="0"/>
                <w:bCs w:val="0"/>
              </w:rPr>
            </w:rPrChange>
          </w:rPr>
          <w:t>operational</w:t>
        </w:r>
      </w:ins>
      <w:ins w:id="524" w:author="Christine K Brennan" w:date="2012-11-06T16:31:00Z">
        <w:r w:rsidRPr="00817258">
          <w:rPr>
            <w:rFonts w:ascii="Times New Roman" w:hAnsi="Times New Roman" w:cs="Times New Roman"/>
            <w:sz w:val="24"/>
            <w:szCs w:val="24"/>
            <w:rPrChange w:id="525" w:author="Christine K Brennan" w:date="2012-11-06T16:59:00Z">
              <w:rPr>
                <w:b w:val="0"/>
                <w:bCs w:val="0"/>
              </w:rPr>
            </w:rPrChange>
          </w:rPr>
          <w:t xml:space="preserve"> activities and performers, which will be linked through the use cases and back to the requirements.  This </w:t>
        </w:r>
      </w:ins>
      <w:ins w:id="526" w:author="Christine K Brennan" w:date="2012-11-06T16:32:00Z">
        <w:r w:rsidRPr="00817258">
          <w:rPr>
            <w:rFonts w:ascii="Times New Roman" w:hAnsi="Times New Roman" w:cs="Times New Roman"/>
            <w:sz w:val="24"/>
            <w:szCs w:val="24"/>
            <w:rPrChange w:id="527" w:author="Christine K Brennan" w:date="2012-11-06T16:59:00Z">
              <w:rPr>
                <w:b w:val="0"/>
                <w:bCs w:val="0"/>
              </w:rPr>
            </w:rPrChange>
          </w:rPr>
          <w:t>activity will set the foundation for the system of system baseline architecture that will be modeled in the upcoming phases.  In addition, this information will begin at a high</w:t>
        </w:r>
      </w:ins>
      <w:ins w:id="528" w:author="david.basala" w:date="2012-11-07T07:21:00Z">
        <w:r w:rsidR="00C30A86">
          <w:rPr>
            <w:rFonts w:ascii="Times New Roman" w:hAnsi="Times New Roman" w:cs="Times New Roman"/>
            <w:sz w:val="24"/>
            <w:szCs w:val="24"/>
          </w:rPr>
          <w:t>,</w:t>
        </w:r>
      </w:ins>
      <w:ins w:id="529" w:author="Christine K Brennan" w:date="2012-11-06T16:32:00Z">
        <w:r w:rsidRPr="00817258">
          <w:rPr>
            <w:rFonts w:ascii="Times New Roman" w:hAnsi="Times New Roman" w:cs="Times New Roman"/>
            <w:sz w:val="24"/>
            <w:szCs w:val="24"/>
            <w:rPrChange w:id="530" w:author="Christine K Brennan" w:date="2012-11-06T16:59:00Z">
              <w:rPr>
                <w:b w:val="0"/>
                <w:bCs w:val="0"/>
              </w:rPr>
            </w:rPrChange>
          </w:rPr>
          <w:t xml:space="preserve"> generic level so that it can be altered and tailored for future missions, units and operations</w:t>
        </w:r>
      </w:ins>
      <w:ins w:id="531" w:author="Christine K Brennan" w:date="2012-11-06T16:44:00Z">
        <w:r w:rsidRPr="00817258">
          <w:rPr>
            <w:rFonts w:ascii="Times New Roman" w:hAnsi="Times New Roman" w:cs="Times New Roman"/>
            <w:sz w:val="24"/>
            <w:szCs w:val="24"/>
            <w:rPrChange w:id="532" w:author="Christine K Brennan" w:date="2012-11-06T16:59:00Z">
              <w:rPr>
                <w:b w:val="0"/>
                <w:bCs w:val="0"/>
              </w:rPr>
            </w:rPrChange>
          </w:rPr>
          <w:t xml:space="preserve">.  </w:t>
        </w:r>
      </w:ins>
      <w:ins w:id="533" w:author="Christine K Brennan" w:date="2012-11-06T16:45:00Z">
        <w:r w:rsidRPr="00817258">
          <w:rPr>
            <w:rFonts w:ascii="Times New Roman" w:hAnsi="Times New Roman" w:cs="Times New Roman"/>
            <w:sz w:val="24"/>
            <w:szCs w:val="24"/>
            <w:rPrChange w:id="534" w:author="Christine K Brennan" w:date="2012-11-06T16:59:00Z">
              <w:rPr>
                <w:b w:val="0"/>
                <w:bCs w:val="0"/>
              </w:rPr>
            </w:rPrChange>
          </w:rPr>
          <w:t xml:space="preserve">The architectures will include the interactions and process flows between systems and external factors to enable the development of the modeling process in the follow on phase.  </w:t>
        </w:r>
      </w:ins>
      <w:ins w:id="535" w:author="Christine K Brennan" w:date="2012-11-06T16:44:00Z">
        <w:r w:rsidRPr="00817258">
          <w:rPr>
            <w:rFonts w:ascii="Times New Roman" w:hAnsi="Times New Roman" w:cs="Times New Roman"/>
            <w:sz w:val="24"/>
            <w:szCs w:val="24"/>
            <w:rPrChange w:id="536" w:author="Christine K Brennan" w:date="2012-11-06T16:59:00Z">
              <w:rPr>
                <w:b w:val="0"/>
                <w:bCs w:val="0"/>
              </w:rPr>
            </w:rPrChange>
          </w:rPr>
          <w:t xml:space="preserve">In addition to the architectures, the team will define the specific system metrics that will be addressed and evaluated.  This will allow the team to look at the specific design aspects within a given system or system of systems and then implement a change to see how the outcome rolls up to impact the overall Survivability MOEs of the unit.  </w:t>
        </w:r>
      </w:ins>
    </w:p>
    <w:p w:rsidR="00000000" w:rsidRDefault="00817258">
      <w:pPr>
        <w:rPr>
          <w:ins w:id="537" w:author="Christine K Brennan" w:date="2012-11-06T16:49:00Z"/>
          <w:rFonts w:ascii="Times New Roman" w:hAnsi="Times New Roman" w:cs="Times New Roman"/>
          <w:sz w:val="24"/>
          <w:szCs w:val="24"/>
          <w:rPrChange w:id="538" w:author="Christine K Brennan" w:date="2012-11-06T16:59:00Z">
            <w:rPr>
              <w:ins w:id="539" w:author="Christine K Brennan" w:date="2012-11-06T16:49:00Z"/>
            </w:rPr>
          </w:rPrChange>
        </w:rPr>
        <w:pPrChange w:id="540" w:author="Christine K Brennan" w:date="2012-11-06T13:50:00Z">
          <w:pPr>
            <w:pStyle w:val="Heading1"/>
          </w:pPr>
        </w:pPrChange>
      </w:pPr>
      <w:ins w:id="541" w:author="Christine K Brennan" w:date="2012-11-06T16:36:00Z">
        <w:r w:rsidRPr="00817258">
          <w:rPr>
            <w:rFonts w:ascii="Times New Roman" w:hAnsi="Times New Roman" w:cs="Times New Roman"/>
            <w:sz w:val="24"/>
            <w:szCs w:val="24"/>
            <w:rPrChange w:id="542" w:author="Christine K Brennan" w:date="2012-11-06T16:59:00Z">
              <w:rPr>
                <w:b w:val="0"/>
                <w:bCs w:val="0"/>
              </w:rPr>
            </w:rPrChange>
          </w:rPr>
          <w:t xml:space="preserve">The Model Development Phase </w:t>
        </w:r>
      </w:ins>
      <w:ins w:id="543" w:author="Christine K Brennan" w:date="2012-11-06T16:42:00Z">
        <w:r w:rsidRPr="00817258">
          <w:rPr>
            <w:rFonts w:ascii="Times New Roman" w:hAnsi="Times New Roman" w:cs="Times New Roman"/>
            <w:sz w:val="24"/>
            <w:szCs w:val="24"/>
            <w:rPrChange w:id="544" w:author="Christine K Brennan" w:date="2012-11-06T16:59:00Z">
              <w:rPr>
                <w:b w:val="0"/>
                <w:bCs w:val="0"/>
              </w:rPr>
            </w:rPrChange>
          </w:rPr>
          <w:t xml:space="preserve">will utilize the inputs from the first three phases to define the specific layout of the model to include what </w:t>
        </w:r>
      </w:ins>
      <w:ins w:id="545" w:author="Christine K Brennan" w:date="2012-11-06T16:43:00Z">
        <w:r w:rsidRPr="00817258">
          <w:rPr>
            <w:rFonts w:ascii="Times New Roman" w:hAnsi="Times New Roman" w:cs="Times New Roman"/>
            <w:sz w:val="24"/>
            <w:szCs w:val="24"/>
            <w:rPrChange w:id="546" w:author="Christine K Brennan" w:date="2012-11-06T16:59:00Z">
              <w:rPr>
                <w:b w:val="0"/>
                <w:bCs w:val="0"/>
              </w:rPr>
            </w:rPrChange>
          </w:rPr>
          <w:t>capabilities, systems</w:t>
        </w:r>
      </w:ins>
      <w:ins w:id="547" w:author="Christine K Brennan" w:date="2012-11-06T16:46:00Z">
        <w:r w:rsidRPr="00817258">
          <w:rPr>
            <w:rFonts w:ascii="Times New Roman" w:hAnsi="Times New Roman" w:cs="Times New Roman"/>
            <w:sz w:val="24"/>
            <w:szCs w:val="24"/>
            <w:rPrChange w:id="548" w:author="Christine K Brennan" w:date="2012-11-06T16:59:00Z">
              <w:rPr>
                <w:b w:val="0"/>
                <w:bCs w:val="0"/>
              </w:rPr>
            </w:rPrChange>
          </w:rPr>
          <w:t>, relationships</w:t>
        </w:r>
      </w:ins>
      <w:ins w:id="549" w:author="Christine K Brennan" w:date="2012-11-06T16:43:00Z">
        <w:r w:rsidRPr="00817258">
          <w:rPr>
            <w:rFonts w:ascii="Times New Roman" w:hAnsi="Times New Roman" w:cs="Times New Roman"/>
            <w:sz w:val="24"/>
            <w:szCs w:val="24"/>
            <w:rPrChange w:id="550" w:author="Christine K Brennan" w:date="2012-11-06T16:59:00Z">
              <w:rPr>
                <w:b w:val="0"/>
                <w:bCs w:val="0"/>
              </w:rPr>
            </w:rPrChange>
          </w:rPr>
          <w:t xml:space="preserve"> and variables</w:t>
        </w:r>
      </w:ins>
      <w:ins w:id="551" w:author="Christine K Brennan" w:date="2012-11-06T16:42:00Z">
        <w:r w:rsidRPr="00817258">
          <w:rPr>
            <w:rFonts w:ascii="Times New Roman" w:hAnsi="Times New Roman" w:cs="Times New Roman"/>
            <w:sz w:val="24"/>
            <w:szCs w:val="24"/>
            <w:rPrChange w:id="552" w:author="Christine K Brennan" w:date="2012-11-06T16:59:00Z">
              <w:rPr>
                <w:b w:val="0"/>
                <w:bCs w:val="0"/>
              </w:rPr>
            </w:rPrChange>
          </w:rPr>
          <w:t xml:space="preserve"> </w:t>
        </w:r>
      </w:ins>
      <w:ins w:id="553" w:author="Christine K Brennan" w:date="2012-11-06T16:43:00Z">
        <w:r w:rsidRPr="00817258">
          <w:rPr>
            <w:rFonts w:ascii="Times New Roman" w:hAnsi="Times New Roman" w:cs="Times New Roman"/>
            <w:sz w:val="24"/>
            <w:szCs w:val="24"/>
            <w:rPrChange w:id="554" w:author="Christine K Brennan" w:date="2012-11-06T16:59:00Z">
              <w:rPr>
                <w:b w:val="0"/>
                <w:bCs w:val="0"/>
              </w:rPr>
            </w:rPrChange>
          </w:rPr>
          <w:t xml:space="preserve">need to be modeled.  The team will utilize this information to identify </w:t>
        </w:r>
      </w:ins>
      <w:ins w:id="555" w:author="Christine K Brennan" w:date="2012-11-06T16:42:00Z">
        <w:r w:rsidRPr="00817258">
          <w:rPr>
            <w:rFonts w:ascii="Times New Roman" w:hAnsi="Times New Roman" w:cs="Times New Roman"/>
            <w:sz w:val="24"/>
            <w:szCs w:val="24"/>
            <w:rPrChange w:id="556" w:author="Christine K Brennan" w:date="2012-11-06T16:59:00Z">
              <w:rPr>
                <w:b w:val="0"/>
                <w:bCs w:val="0"/>
              </w:rPr>
            </w:rPrChange>
          </w:rPr>
          <w:t>the necessary data</w:t>
        </w:r>
      </w:ins>
      <w:ins w:id="557" w:author="Christine K Brennan" w:date="2012-11-06T16:45:00Z">
        <w:r w:rsidRPr="00817258">
          <w:rPr>
            <w:rFonts w:ascii="Times New Roman" w:hAnsi="Times New Roman" w:cs="Times New Roman"/>
            <w:sz w:val="24"/>
            <w:szCs w:val="24"/>
            <w:rPrChange w:id="558" w:author="Christine K Brennan" w:date="2012-11-06T16:59:00Z">
              <w:rPr>
                <w:b w:val="0"/>
                <w:bCs w:val="0"/>
              </w:rPr>
            </w:rPrChange>
          </w:rPr>
          <w:t xml:space="preserve"> required to be input into the </w:t>
        </w:r>
      </w:ins>
      <w:ins w:id="559" w:author="Christine K Brennan" w:date="2012-11-06T16:46:00Z">
        <w:r w:rsidRPr="00817258">
          <w:rPr>
            <w:rFonts w:ascii="Times New Roman" w:hAnsi="Times New Roman" w:cs="Times New Roman"/>
            <w:sz w:val="24"/>
            <w:szCs w:val="24"/>
            <w:rPrChange w:id="560" w:author="Christine K Brennan" w:date="2012-11-06T16:59:00Z">
              <w:rPr>
                <w:b w:val="0"/>
                <w:bCs w:val="0"/>
              </w:rPr>
            </w:rPrChange>
          </w:rPr>
          <w:t xml:space="preserve">model.  </w:t>
        </w:r>
      </w:ins>
      <w:ins w:id="561" w:author="Christine K Brennan" w:date="2012-11-06T16:47:00Z">
        <w:r w:rsidRPr="00817258">
          <w:rPr>
            <w:rFonts w:ascii="Times New Roman" w:hAnsi="Times New Roman" w:cs="Times New Roman"/>
            <w:sz w:val="24"/>
            <w:szCs w:val="24"/>
            <w:rPrChange w:id="562" w:author="Christine K Brennan" w:date="2012-11-06T16:59:00Z">
              <w:rPr>
                <w:b w:val="0"/>
                <w:bCs w:val="0"/>
              </w:rPr>
            </w:rPrChange>
          </w:rPr>
          <w:t>The</w:t>
        </w:r>
      </w:ins>
      <w:ins w:id="563" w:author="Christine K Brennan" w:date="2012-11-06T16:46:00Z">
        <w:r w:rsidRPr="00817258">
          <w:rPr>
            <w:rFonts w:ascii="Times New Roman" w:hAnsi="Times New Roman" w:cs="Times New Roman"/>
            <w:sz w:val="24"/>
            <w:szCs w:val="24"/>
            <w:rPrChange w:id="564" w:author="Christine K Brennan" w:date="2012-11-06T16:59:00Z">
              <w:rPr>
                <w:b w:val="0"/>
                <w:bCs w:val="0"/>
              </w:rPr>
            </w:rPrChange>
          </w:rPr>
          <w:t xml:space="preserve"> key element of this modeling process will be to identify the interactions and relative relationships between and within systems, </w:t>
        </w:r>
      </w:ins>
      <w:ins w:id="565" w:author="Christine K Brennan" w:date="2012-11-06T16:47:00Z">
        <w:r w:rsidRPr="00817258">
          <w:rPr>
            <w:rFonts w:ascii="Times New Roman" w:hAnsi="Times New Roman" w:cs="Times New Roman"/>
            <w:sz w:val="24"/>
            <w:szCs w:val="24"/>
            <w:rPrChange w:id="566" w:author="Christine K Brennan" w:date="2012-11-06T16:59:00Z">
              <w:rPr>
                <w:b w:val="0"/>
                <w:bCs w:val="0"/>
              </w:rPr>
            </w:rPrChange>
          </w:rPr>
          <w:t xml:space="preserve">because the data itself will not be completely accurate due to security reasons.  However, the ability to take a model and identify which relationships need to be </w:t>
        </w:r>
      </w:ins>
      <w:ins w:id="567" w:author="Christine K Brennan" w:date="2012-11-06T16:48:00Z">
        <w:r w:rsidRPr="00817258">
          <w:rPr>
            <w:rFonts w:ascii="Times New Roman" w:hAnsi="Times New Roman" w:cs="Times New Roman"/>
            <w:sz w:val="24"/>
            <w:szCs w:val="24"/>
            <w:rPrChange w:id="568" w:author="Christine K Brennan" w:date="2012-11-06T16:59:00Z">
              <w:rPr>
                <w:b w:val="0"/>
                <w:bCs w:val="0"/>
              </w:rPr>
            </w:rPrChange>
          </w:rPr>
          <w:t>measured</w:t>
        </w:r>
      </w:ins>
      <w:ins w:id="569" w:author="Christine K Brennan" w:date="2012-11-06T16:47:00Z">
        <w:r w:rsidRPr="00817258">
          <w:rPr>
            <w:rFonts w:ascii="Times New Roman" w:hAnsi="Times New Roman" w:cs="Times New Roman"/>
            <w:sz w:val="24"/>
            <w:szCs w:val="24"/>
            <w:rPrChange w:id="570" w:author="Christine K Brennan" w:date="2012-11-06T16:59:00Z">
              <w:rPr>
                <w:b w:val="0"/>
                <w:bCs w:val="0"/>
              </w:rPr>
            </w:rPrChange>
          </w:rPr>
          <w:t xml:space="preserve"> </w:t>
        </w:r>
      </w:ins>
      <w:ins w:id="571" w:author="Christine K Brennan" w:date="2012-11-06T16:48:00Z">
        <w:r w:rsidRPr="00817258">
          <w:rPr>
            <w:rFonts w:ascii="Times New Roman" w:hAnsi="Times New Roman" w:cs="Times New Roman"/>
            <w:sz w:val="24"/>
            <w:szCs w:val="24"/>
            <w:rPrChange w:id="572" w:author="Christine K Brennan" w:date="2012-11-06T16:59:00Z">
              <w:rPr>
                <w:b w:val="0"/>
                <w:bCs w:val="0"/>
              </w:rPr>
            </w:rPrChange>
          </w:rPr>
          <w:t xml:space="preserve">and </w:t>
        </w:r>
      </w:ins>
      <w:ins w:id="573" w:author="Christine K Brennan" w:date="2012-11-06T16:49:00Z">
        <w:r w:rsidRPr="00817258">
          <w:rPr>
            <w:rFonts w:ascii="Times New Roman" w:hAnsi="Times New Roman" w:cs="Times New Roman"/>
            <w:sz w:val="24"/>
            <w:szCs w:val="24"/>
            <w:rPrChange w:id="574" w:author="Christine K Brennan" w:date="2012-11-06T16:59:00Z">
              <w:rPr>
                <w:b w:val="0"/>
                <w:bCs w:val="0"/>
              </w:rPr>
            </w:rPrChange>
          </w:rPr>
          <w:t>evaluated</w:t>
        </w:r>
      </w:ins>
      <w:ins w:id="575" w:author="Christine K Brennan" w:date="2012-11-06T16:48:00Z">
        <w:r w:rsidRPr="00817258">
          <w:rPr>
            <w:rFonts w:ascii="Times New Roman" w:hAnsi="Times New Roman" w:cs="Times New Roman"/>
            <w:sz w:val="24"/>
            <w:szCs w:val="24"/>
            <w:rPrChange w:id="576" w:author="Christine K Brennan" w:date="2012-11-06T16:59:00Z">
              <w:rPr>
                <w:b w:val="0"/>
                <w:bCs w:val="0"/>
              </w:rPr>
            </w:rPrChange>
          </w:rPr>
          <w:t xml:space="preserve"> and what type of system data is required to make an accurate model will allow follow on efforts, For Official Use Only or Classified, to alter the model to meet those standards, without the need</w:t>
        </w:r>
        <w:del w:id="577" w:author="david.basala" w:date="2012-11-07T07:22:00Z">
          <w:r w:rsidRPr="00817258">
            <w:rPr>
              <w:rFonts w:ascii="Times New Roman" w:hAnsi="Times New Roman" w:cs="Times New Roman"/>
              <w:sz w:val="24"/>
              <w:szCs w:val="24"/>
              <w:rPrChange w:id="578" w:author="Christine K Brennan" w:date="2012-11-06T16:59:00Z">
                <w:rPr>
                  <w:b w:val="0"/>
                  <w:bCs w:val="0"/>
                </w:rPr>
              </w:rPrChange>
            </w:rPr>
            <w:delText>s</w:delText>
          </w:r>
        </w:del>
        <w:r w:rsidRPr="00817258">
          <w:rPr>
            <w:rFonts w:ascii="Times New Roman" w:hAnsi="Times New Roman" w:cs="Times New Roman"/>
            <w:sz w:val="24"/>
            <w:szCs w:val="24"/>
            <w:rPrChange w:id="579" w:author="Christine K Brennan" w:date="2012-11-06T16:59:00Z">
              <w:rPr>
                <w:b w:val="0"/>
                <w:bCs w:val="0"/>
              </w:rPr>
            </w:rPrChange>
          </w:rPr>
          <w:t xml:space="preserve"> to reinvent the wheel.</w:t>
        </w:r>
      </w:ins>
    </w:p>
    <w:p w:rsidR="00000000" w:rsidRDefault="00817258">
      <w:pPr>
        <w:rPr>
          <w:ins w:id="580" w:author="Christine K Brennan" w:date="2012-11-06T16:52:00Z"/>
          <w:rFonts w:ascii="Times New Roman" w:hAnsi="Times New Roman" w:cs="Times New Roman"/>
          <w:sz w:val="24"/>
          <w:szCs w:val="24"/>
          <w:rPrChange w:id="581" w:author="Christine K Brennan" w:date="2012-11-06T16:59:00Z">
            <w:rPr>
              <w:ins w:id="582" w:author="Christine K Brennan" w:date="2012-11-06T16:52:00Z"/>
            </w:rPr>
          </w:rPrChange>
        </w:rPr>
        <w:pPrChange w:id="583" w:author="Christine K Brennan" w:date="2012-11-06T13:50:00Z">
          <w:pPr>
            <w:pStyle w:val="Heading1"/>
          </w:pPr>
        </w:pPrChange>
      </w:pPr>
      <w:ins w:id="584" w:author="Christine K Brennan" w:date="2012-11-06T16:49:00Z">
        <w:r w:rsidRPr="00817258">
          <w:rPr>
            <w:rFonts w:ascii="Times New Roman" w:hAnsi="Times New Roman" w:cs="Times New Roman"/>
            <w:sz w:val="24"/>
            <w:szCs w:val="24"/>
            <w:rPrChange w:id="585" w:author="Christine K Brennan" w:date="2012-11-06T16:59:00Z">
              <w:rPr>
                <w:b w:val="0"/>
                <w:bCs w:val="0"/>
              </w:rPr>
            </w:rPrChange>
          </w:rPr>
          <w:t xml:space="preserve">Finally, phase five of this initial effort will be Model Execution.  This phase includes the actual running of the model, </w:t>
        </w:r>
      </w:ins>
      <w:ins w:id="586" w:author="Christine K Brennan" w:date="2012-11-06T16:52:00Z">
        <w:r w:rsidRPr="00817258">
          <w:rPr>
            <w:rFonts w:ascii="Times New Roman" w:hAnsi="Times New Roman" w:cs="Times New Roman"/>
            <w:sz w:val="24"/>
            <w:szCs w:val="24"/>
            <w:rPrChange w:id="587" w:author="Christine K Brennan" w:date="2012-11-06T16:59:00Z">
              <w:rPr>
                <w:b w:val="0"/>
                <w:bCs w:val="0"/>
              </w:rPr>
            </w:rPrChange>
          </w:rPr>
          <w:t>identifying</w:t>
        </w:r>
      </w:ins>
      <w:ins w:id="588" w:author="Christine K Brennan" w:date="2012-11-06T16:49:00Z">
        <w:r w:rsidRPr="00817258">
          <w:rPr>
            <w:rFonts w:ascii="Times New Roman" w:hAnsi="Times New Roman" w:cs="Times New Roman"/>
            <w:sz w:val="24"/>
            <w:szCs w:val="24"/>
            <w:rPrChange w:id="589" w:author="Christine K Brennan" w:date="2012-11-06T16:59:00Z">
              <w:rPr>
                <w:b w:val="0"/>
                <w:bCs w:val="0"/>
              </w:rPr>
            </w:rPrChange>
          </w:rPr>
          <w:t xml:space="preserve"> a baseline with baseline results, integrating system </w:t>
        </w:r>
      </w:ins>
      <w:ins w:id="590" w:author="Christine K Brennan" w:date="2012-11-06T16:50:00Z">
        <w:r w:rsidRPr="00817258">
          <w:rPr>
            <w:rFonts w:ascii="Times New Roman" w:hAnsi="Times New Roman" w:cs="Times New Roman"/>
            <w:sz w:val="24"/>
            <w:szCs w:val="24"/>
            <w:rPrChange w:id="591" w:author="Christine K Brennan" w:date="2012-11-06T16:59:00Z">
              <w:rPr>
                <w:b w:val="0"/>
                <w:bCs w:val="0"/>
              </w:rPr>
            </w:rPrChange>
          </w:rPr>
          <w:t>improvements</w:t>
        </w:r>
      </w:ins>
      <w:ins w:id="592" w:author="Christine K Brennan" w:date="2012-11-06T16:49:00Z">
        <w:r w:rsidRPr="00817258">
          <w:rPr>
            <w:rFonts w:ascii="Times New Roman" w:hAnsi="Times New Roman" w:cs="Times New Roman"/>
            <w:sz w:val="24"/>
            <w:szCs w:val="24"/>
            <w:rPrChange w:id="593" w:author="Christine K Brennan" w:date="2012-11-06T16:59:00Z">
              <w:rPr>
                <w:b w:val="0"/>
                <w:bCs w:val="0"/>
              </w:rPr>
            </w:rPrChange>
          </w:rPr>
          <w:t xml:space="preserve"> </w:t>
        </w:r>
      </w:ins>
      <w:ins w:id="594" w:author="Christine K Brennan" w:date="2012-11-06T16:50:00Z">
        <w:r w:rsidRPr="00817258">
          <w:rPr>
            <w:rFonts w:ascii="Times New Roman" w:hAnsi="Times New Roman" w:cs="Times New Roman"/>
            <w:sz w:val="24"/>
            <w:szCs w:val="24"/>
            <w:rPrChange w:id="595" w:author="Christine K Brennan" w:date="2012-11-06T16:59:00Z">
              <w:rPr>
                <w:b w:val="0"/>
                <w:bCs w:val="0"/>
              </w:rPr>
            </w:rPrChange>
          </w:rPr>
          <w:t xml:space="preserve">and use case variations to evaluate the effects on the overall survivability of the unit.  This will allow the team to analyze what are the key areas of design and which system </w:t>
        </w:r>
      </w:ins>
      <w:ins w:id="596" w:author="Christine K Brennan" w:date="2012-11-06T16:51:00Z">
        <w:r w:rsidRPr="00817258">
          <w:rPr>
            <w:rFonts w:ascii="Times New Roman" w:hAnsi="Times New Roman" w:cs="Times New Roman"/>
            <w:sz w:val="24"/>
            <w:szCs w:val="24"/>
            <w:rPrChange w:id="597" w:author="Christine K Brennan" w:date="2012-11-06T16:59:00Z">
              <w:rPr>
                <w:b w:val="0"/>
                <w:bCs w:val="0"/>
              </w:rPr>
            </w:rPrChange>
          </w:rPr>
          <w:lastRenderedPageBreak/>
          <w:t>qualities</w:t>
        </w:r>
      </w:ins>
      <w:ins w:id="598" w:author="Christine K Brennan" w:date="2012-11-06T16:50:00Z">
        <w:r w:rsidRPr="00817258">
          <w:rPr>
            <w:rFonts w:ascii="Times New Roman" w:hAnsi="Times New Roman" w:cs="Times New Roman"/>
            <w:sz w:val="24"/>
            <w:szCs w:val="24"/>
            <w:rPrChange w:id="599" w:author="Christine K Brennan" w:date="2012-11-06T16:59:00Z">
              <w:rPr>
                <w:b w:val="0"/>
                <w:bCs w:val="0"/>
              </w:rPr>
            </w:rPrChange>
          </w:rPr>
          <w:t xml:space="preserve"> attribute</w:t>
        </w:r>
      </w:ins>
      <w:ins w:id="600" w:author="Christine K Brennan" w:date="2012-11-06T16:51:00Z">
        <w:r w:rsidRPr="00817258">
          <w:rPr>
            <w:rFonts w:ascii="Times New Roman" w:hAnsi="Times New Roman" w:cs="Times New Roman"/>
            <w:sz w:val="24"/>
            <w:szCs w:val="24"/>
            <w:rPrChange w:id="601" w:author="Christine K Brennan" w:date="2012-11-06T16:59:00Z">
              <w:rPr>
                <w:b w:val="0"/>
                <w:bCs w:val="0"/>
              </w:rPr>
            </w:rPrChange>
          </w:rPr>
          <w:t xml:space="preserve"> most greatly to the overall survivability of the unit, thereby providing the most likely trade space to work within.</w:t>
        </w:r>
      </w:ins>
    </w:p>
    <w:p w:rsidR="00000000" w:rsidRDefault="00817258">
      <w:pPr>
        <w:rPr>
          <w:ins w:id="602" w:author="Christine K Brennan" w:date="2012-11-06T09:00:00Z"/>
          <w:rFonts w:ascii="Times New Roman" w:hAnsi="Times New Roman" w:cs="Times New Roman"/>
          <w:sz w:val="24"/>
          <w:szCs w:val="24"/>
          <w:rPrChange w:id="603" w:author="Christine K Brennan" w:date="2012-11-06T16:59:00Z">
            <w:rPr>
              <w:ins w:id="604" w:author="Christine K Brennan" w:date="2012-11-06T09:00:00Z"/>
            </w:rPr>
          </w:rPrChange>
        </w:rPr>
        <w:pPrChange w:id="605" w:author="Christine K Brennan" w:date="2012-11-06T16:55:00Z">
          <w:pPr>
            <w:pStyle w:val="Heading1"/>
          </w:pPr>
        </w:pPrChange>
      </w:pPr>
      <w:ins w:id="606" w:author="Christine K Brennan" w:date="2012-11-06T16:52:00Z">
        <w:r w:rsidRPr="00817258">
          <w:rPr>
            <w:rFonts w:ascii="Times New Roman" w:hAnsi="Times New Roman" w:cs="Times New Roman"/>
            <w:sz w:val="24"/>
            <w:szCs w:val="24"/>
            <w:rPrChange w:id="607" w:author="Christine K Brennan" w:date="2012-11-06T16:59:00Z">
              <w:rPr>
                <w:b w:val="0"/>
                <w:bCs w:val="0"/>
              </w:rPr>
            </w:rPrChange>
          </w:rPr>
          <w:t xml:space="preserve">The outputs of this process will include the models, analysis results, data requirements and architectures that can be reused to model different scenarios and missions.  In </w:t>
        </w:r>
      </w:ins>
      <w:ins w:id="608" w:author="Christine K Brennan" w:date="2012-11-06T16:53:00Z">
        <w:r w:rsidRPr="00817258">
          <w:rPr>
            <w:rFonts w:ascii="Times New Roman" w:hAnsi="Times New Roman" w:cs="Times New Roman"/>
            <w:sz w:val="24"/>
            <w:szCs w:val="24"/>
            <w:rPrChange w:id="609" w:author="Christine K Brennan" w:date="2012-11-06T16:59:00Z">
              <w:rPr>
                <w:b w:val="0"/>
                <w:bCs w:val="0"/>
              </w:rPr>
            </w:rPrChange>
          </w:rPr>
          <w:t xml:space="preserve">addition, the team will look to identify the necessary inputs to the follow-on “dashboard” </w:t>
        </w:r>
      </w:ins>
      <w:ins w:id="610" w:author="Christine K Brennan" w:date="2012-11-06T16:55:00Z">
        <w:r w:rsidRPr="00817258">
          <w:rPr>
            <w:rFonts w:ascii="Times New Roman" w:hAnsi="Times New Roman" w:cs="Times New Roman"/>
            <w:sz w:val="24"/>
            <w:szCs w:val="24"/>
            <w:rPrChange w:id="611" w:author="Christine K Brennan" w:date="2012-11-06T16:59:00Z">
              <w:rPr>
                <w:b w:val="0"/>
                <w:bCs w:val="0"/>
              </w:rPr>
            </w:rPrChange>
          </w:rPr>
          <w:t>effort that</w:t>
        </w:r>
      </w:ins>
      <w:ins w:id="612" w:author="Christine K Brennan" w:date="2012-11-06T16:53:00Z">
        <w:r w:rsidRPr="00817258">
          <w:rPr>
            <w:rFonts w:ascii="Times New Roman" w:hAnsi="Times New Roman" w:cs="Times New Roman"/>
            <w:sz w:val="24"/>
            <w:szCs w:val="24"/>
            <w:rPrChange w:id="613" w:author="Christine K Brennan" w:date="2012-11-06T16:59:00Z">
              <w:rPr>
                <w:b w:val="0"/>
                <w:bCs w:val="0"/>
              </w:rPr>
            </w:rPrChange>
          </w:rPr>
          <w:t xml:space="preserve"> will allow the customer the ability to have a graphical user interface (GUI) by which to analyze the results.  The team will also look to make recommendation on how to improve the process and what challenges we faced.</w:t>
        </w:r>
      </w:ins>
    </w:p>
    <w:p w:rsidR="004B04B9" w:rsidRDefault="004B04B9" w:rsidP="000A2986">
      <w:pPr>
        <w:pStyle w:val="Heading1"/>
      </w:pPr>
      <w:r>
        <w:t>Evaluation Measures</w:t>
      </w:r>
    </w:p>
    <w:p w:rsidR="00F70A56" w:rsidRPr="00F70A56" w:rsidRDefault="00F70A56" w:rsidP="00F70A56"/>
    <w:p w:rsidR="004B04B9" w:rsidRDefault="00046DD7" w:rsidP="000A2986">
      <w:pPr>
        <w:pStyle w:val="Heading1"/>
      </w:pPr>
      <w:r>
        <w:t>Deliverables</w:t>
      </w:r>
    </w:p>
    <w:p w:rsidR="00000000" w:rsidRDefault="00097B1E">
      <w:pPr>
        <w:pStyle w:val="ListParagraph"/>
        <w:numPr>
          <w:ilvl w:val="0"/>
          <w:numId w:val="3"/>
        </w:numPr>
        <w:rPr>
          <w:ins w:id="614" w:author="Christine K Brennan" w:date="2012-11-06T16:55:00Z"/>
          <w:rFonts w:ascii="Times New Roman" w:hAnsi="Times New Roman" w:cs="Times New Roman"/>
          <w:sz w:val="24"/>
          <w:szCs w:val="24"/>
          <w:rPrChange w:id="615" w:author="Christine K Brennan" w:date="2012-11-06T17:00:00Z">
            <w:rPr>
              <w:ins w:id="616" w:author="Christine K Brennan" w:date="2012-11-06T16:55:00Z"/>
            </w:rPr>
          </w:rPrChange>
        </w:rPr>
        <w:pPrChange w:id="617" w:author="Christine K Brennan" w:date="2012-11-06T16:57:00Z">
          <w:pPr/>
        </w:pPrChange>
      </w:pPr>
      <w:ins w:id="618" w:author="Christine K Brennan" w:date="2012-11-06T17:00:00Z">
        <w:r>
          <w:rPr>
            <w:rFonts w:ascii="Times New Roman" w:hAnsi="Times New Roman" w:cs="Times New Roman"/>
            <w:sz w:val="24"/>
            <w:szCs w:val="24"/>
          </w:rPr>
          <w:t xml:space="preserve">MBSE </w:t>
        </w:r>
      </w:ins>
      <w:ins w:id="619" w:author="Christine K Brennan" w:date="2012-11-06T16:55:00Z">
        <w:r w:rsidR="00817258" w:rsidRPr="00817258">
          <w:rPr>
            <w:rFonts w:ascii="Times New Roman" w:hAnsi="Times New Roman" w:cs="Times New Roman"/>
            <w:sz w:val="24"/>
            <w:szCs w:val="24"/>
            <w:rPrChange w:id="620" w:author="Christine K Brennan" w:date="2012-11-06T17:00:00Z">
              <w:rPr/>
            </w:rPrChange>
          </w:rPr>
          <w:t>Process</w:t>
        </w:r>
      </w:ins>
    </w:p>
    <w:p w:rsidR="00000000" w:rsidRDefault="00817258">
      <w:pPr>
        <w:pStyle w:val="ListParagraph"/>
        <w:numPr>
          <w:ilvl w:val="0"/>
          <w:numId w:val="3"/>
        </w:numPr>
        <w:rPr>
          <w:ins w:id="621" w:author="Christine K Brennan" w:date="2012-11-06T16:55:00Z"/>
          <w:rFonts w:ascii="Times New Roman" w:hAnsi="Times New Roman" w:cs="Times New Roman"/>
          <w:sz w:val="24"/>
          <w:szCs w:val="24"/>
          <w:rPrChange w:id="622" w:author="Christine K Brennan" w:date="2012-11-06T17:00:00Z">
            <w:rPr>
              <w:ins w:id="623" w:author="Christine K Brennan" w:date="2012-11-06T16:55:00Z"/>
            </w:rPr>
          </w:rPrChange>
        </w:rPr>
        <w:pPrChange w:id="624" w:author="Christine K Brennan" w:date="2012-11-06T16:57:00Z">
          <w:pPr/>
        </w:pPrChange>
      </w:pPr>
      <w:ins w:id="625" w:author="Christine K Brennan" w:date="2012-11-06T16:55:00Z">
        <w:r w:rsidRPr="00817258">
          <w:rPr>
            <w:rFonts w:ascii="Times New Roman" w:hAnsi="Times New Roman" w:cs="Times New Roman"/>
            <w:sz w:val="24"/>
            <w:szCs w:val="24"/>
            <w:rPrChange w:id="626" w:author="Christine K Brennan" w:date="2012-11-06T17:00:00Z">
              <w:rPr/>
            </w:rPrChange>
          </w:rPr>
          <w:t>Architecture Models</w:t>
        </w:r>
      </w:ins>
    </w:p>
    <w:p w:rsidR="00000000" w:rsidRDefault="00817258">
      <w:pPr>
        <w:pStyle w:val="ListParagraph"/>
        <w:numPr>
          <w:ilvl w:val="0"/>
          <w:numId w:val="3"/>
        </w:numPr>
        <w:rPr>
          <w:ins w:id="627" w:author="Christine K Brennan" w:date="2012-11-06T16:55:00Z"/>
          <w:rFonts w:ascii="Times New Roman" w:hAnsi="Times New Roman" w:cs="Times New Roman"/>
          <w:sz w:val="24"/>
          <w:szCs w:val="24"/>
          <w:rPrChange w:id="628" w:author="Christine K Brennan" w:date="2012-11-06T17:00:00Z">
            <w:rPr>
              <w:ins w:id="629" w:author="Christine K Brennan" w:date="2012-11-06T16:55:00Z"/>
            </w:rPr>
          </w:rPrChange>
        </w:rPr>
        <w:pPrChange w:id="630" w:author="Christine K Brennan" w:date="2012-11-06T16:57:00Z">
          <w:pPr/>
        </w:pPrChange>
      </w:pPr>
      <w:ins w:id="631" w:author="Christine K Brennan" w:date="2012-11-06T16:55:00Z">
        <w:r w:rsidRPr="00817258">
          <w:rPr>
            <w:rFonts w:ascii="Times New Roman" w:hAnsi="Times New Roman" w:cs="Times New Roman"/>
            <w:sz w:val="24"/>
            <w:szCs w:val="24"/>
            <w:rPrChange w:id="632" w:author="Christine K Brennan" w:date="2012-11-06T17:00:00Z">
              <w:rPr/>
            </w:rPrChange>
          </w:rPr>
          <w:t>Use Case Diagrams</w:t>
        </w:r>
      </w:ins>
    </w:p>
    <w:p w:rsidR="00000000" w:rsidRDefault="00817258">
      <w:pPr>
        <w:pStyle w:val="ListParagraph"/>
        <w:numPr>
          <w:ilvl w:val="0"/>
          <w:numId w:val="3"/>
        </w:numPr>
        <w:rPr>
          <w:ins w:id="633" w:author="Christine K Brennan" w:date="2012-11-06T17:00:00Z"/>
          <w:rFonts w:ascii="Times New Roman" w:hAnsi="Times New Roman" w:cs="Times New Roman"/>
          <w:sz w:val="24"/>
          <w:szCs w:val="24"/>
        </w:rPr>
        <w:pPrChange w:id="634" w:author="Christine K Brennan" w:date="2012-11-06T16:57:00Z">
          <w:pPr/>
        </w:pPrChange>
      </w:pPr>
      <w:ins w:id="635" w:author="Christine K Brennan" w:date="2012-11-06T16:55:00Z">
        <w:r w:rsidRPr="00817258">
          <w:rPr>
            <w:rFonts w:ascii="Times New Roman" w:hAnsi="Times New Roman" w:cs="Times New Roman"/>
            <w:sz w:val="24"/>
            <w:szCs w:val="24"/>
            <w:rPrChange w:id="636" w:author="Christine K Brennan" w:date="2012-11-06T17:00:00Z">
              <w:rPr/>
            </w:rPrChange>
          </w:rPr>
          <w:t>Simulation Models</w:t>
        </w:r>
      </w:ins>
    </w:p>
    <w:p w:rsidR="00000000" w:rsidRDefault="00097B1E">
      <w:pPr>
        <w:pStyle w:val="ListParagraph"/>
        <w:numPr>
          <w:ilvl w:val="0"/>
          <w:numId w:val="3"/>
        </w:numPr>
        <w:rPr>
          <w:ins w:id="637" w:author="Christine K Brennan" w:date="2012-11-06T16:56:00Z"/>
          <w:rFonts w:ascii="Times New Roman" w:hAnsi="Times New Roman" w:cs="Times New Roman"/>
          <w:sz w:val="24"/>
          <w:szCs w:val="24"/>
          <w:rPrChange w:id="638" w:author="Christine K Brennan" w:date="2012-11-06T17:00:00Z">
            <w:rPr>
              <w:ins w:id="639" w:author="Christine K Brennan" w:date="2012-11-06T16:56:00Z"/>
            </w:rPr>
          </w:rPrChange>
        </w:rPr>
        <w:pPrChange w:id="640" w:author="Christine K Brennan" w:date="2012-11-06T16:57:00Z">
          <w:pPr/>
        </w:pPrChange>
      </w:pPr>
      <w:ins w:id="641" w:author="Christine K Brennan" w:date="2012-11-06T17:00:00Z">
        <w:r>
          <w:rPr>
            <w:rFonts w:ascii="Times New Roman" w:hAnsi="Times New Roman" w:cs="Times New Roman"/>
            <w:sz w:val="24"/>
            <w:szCs w:val="24"/>
          </w:rPr>
          <w:t>Simulation Results</w:t>
        </w:r>
      </w:ins>
    </w:p>
    <w:p w:rsidR="00000000" w:rsidRDefault="00817258">
      <w:pPr>
        <w:pStyle w:val="ListParagraph"/>
        <w:numPr>
          <w:ilvl w:val="0"/>
          <w:numId w:val="3"/>
        </w:numPr>
        <w:rPr>
          <w:ins w:id="642" w:author="Christine K Brennan" w:date="2012-11-06T16:56:00Z"/>
          <w:rFonts w:ascii="Times New Roman" w:hAnsi="Times New Roman" w:cs="Times New Roman"/>
          <w:sz w:val="24"/>
          <w:szCs w:val="24"/>
          <w:rPrChange w:id="643" w:author="Christine K Brennan" w:date="2012-11-06T17:00:00Z">
            <w:rPr>
              <w:ins w:id="644" w:author="Christine K Brennan" w:date="2012-11-06T16:56:00Z"/>
            </w:rPr>
          </w:rPrChange>
        </w:rPr>
        <w:pPrChange w:id="645" w:author="Christine K Brennan" w:date="2012-11-06T16:57:00Z">
          <w:pPr/>
        </w:pPrChange>
      </w:pPr>
      <w:ins w:id="646" w:author="Christine K Brennan" w:date="2012-11-06T16:56:00Z">
        <w:r w:rsidRPr="00817258">
          <w:rPr>
            <w:rFonts w:ascii="Times New Roman" w:hAnsi="Times New Roman" w:cs="Times New Roman"/>
            <w:sz w:val="24"/>
            <w:szCs w:val="24"/>
            <w:rPrChange w:id="647" w:author="Christine K Brennan" w:date="2012-11-06T17:00:00Z">
              <w:rPr/>
            </w:rPrChange>
          </w:rPr>
          <w:t>Data Requirements</w:t>
        </w:r>
      </w:ins>
      <w:ins w:id="648" w:author="Christine K Brennan" w:date="2012-11-06T17:00:00Z">
        <w:r w:rsidR="00097B1E">
          <w:rPr>
            <w:rFonts w:ascii="Times New Roman" w:hAnsi="Times New Roman" w:cs="Times New Roman"/>
            <w:sz w:val="24"/>
            <w:szCs w:val="24"/>
          </w:rPr>
          <w:t xml:space="preserve"> for “Dashboard” development</w:t>
        </w:r>
      </w:ins>
    </w:p>
    <w:p w:rsidR="00000000" w:rsidRDefault="00817258">
      <w:pPr>
        <w:pStyle w:val="ListParagraph"/>
        <w:numPr>
          <w:ilvl w:val="0"/>
          <w:numId w:val="3"/>
        </w:numPr>
        <w:pPrChange w:id="649" w:author="Christine K Brennan" w:date="2012-11-06T17:01:00Z">
          <w:pPr/>
        </w:pPrChange>
      </w:pPr>
      <w:ins w:id="650" w:author="Christine K Brennan" w:date="2012-11-06T16:56:00Z">
        <w:r w:rsidRPr="00817258">
          <w:rPr>
            <w:rFonts w:ascii="Times New Roman" w:hAnsi="Times New Roman" w:cs="Times New Roman"/>
            <w:sz w:val="24"/>
            <w:szCs w:val="24"/>
            <w:rPrChange w:id="651" w:author="Christine K Brennan" w:date="2012-11-06T17:01:00Z">
              <w:rPr/>
            </w:rPrChange>
          </w:rPr>
          <w:t>Analysis of Alternatives</w:t>
        </w:r>
      </w:ins>
    </w:p>
    <w:p w:rsidR="00000000" w:rsidRDefault="00A845A2">
      <w:pPr>
        <w:pStyle w:val="Heading1"/>
        <w:rPr>
          <w:ins w:id="652" w:author="Christine K Brennan" w:date="2012-11-06T13:07:00Z"/>
        </w:rPr>
        <w:pPrChange w:id="653" w:author="Christine K Brennan" w:date="2012-11-06T17:01:00Z">
          <w:pPr/>
        </w:pPrChange>
      </w:pPr>
      <w:ins w:id="654" w:author="Christine K Brennan" w:date="2012-11-06T13:07:00Z">
        <w:r>
          <w:t>References</w:t>
        </w:r>
      </w:ins>
    </w:p>
    <w:p w:rsidR="00A845A2" w:rsidRDefault="00817258" w:rsidP="000A2986">
      <w:pPr>
        <w:rPr>
          <w:ins w:id="655" w:author="Christine K Brennan" w:date="2012-11-06T16:39:00Z"/>
        </w:rPr>
      </w:pPr>
      <w:ins w:id="656" w:author="Christine K Brennan" w:date="2012-11-06T16:39:00Z">
        <w:r>
          <w:fldChar w:fldCharType="begin"/>
        </w:r>
        <w:r w:rsidR="001A54BB">
          <w:instrText xml:space="preserve"> HYPERLINK "</w:instrText>
        </w:r>
        <w:r w:rsidR="001A54BB" w:rsidRPr="001A54BB">
          <w:instrText>http://ses.gsfc.nasa.gov/ses_data_2011/110301_Osvalds.pdf</w:instrText>
        </w:r>
        <w:r w:rsidR="001A54BB">
          <w:instrText xml:space="preserve">" </w:instrText>
        </w:r>
        <w:r>
          <w:fldChar w:fldCharType="separate"/>
        </w:r>
        <w:r w:rsidR="001A54BB" w:rsidRPr="00C02C07">
          <w:rPr>
            <w:rStyle w:val="Hyperlink"/>
          </w:rPr>
          <w:t>http://ses.gsfc.nasa.gov/ses_data_2011/110301_Osvalds.pdf</w:t>
        </w:r>
        <w:r>
          <w:fldChar w:fldCharType="end"/>
        </w:r>
      </w:ins>
    </w:p>
    <w:p w:rsidR="001A54BB" w:rsidRDefault="001A54BB" w:rsidP="000A2986"/>
    <w:sectPr w:rsidR="001A54BB" w:rsidSect="00F44FC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Author" w:date="2012-10-24T18:24:00Z" w:initials="A">
    <w:p w:rsidR="00046DD7" w:rsidRDefault="00046DD7" w:rsidP="00046DD7">
      <w:pPr>
        <w:pStyle w:val="CommentText"/>
      </w:pPr>
      <w:r>
        <w:rPr>
          <w:rStyle w:val="CommentReference"/>
        </w:rPr>
        <w:annotationRef/>
      </w:r>
      <w:r>
        <w:t xml:space="preserve">I think we must decide on whether to focus on individual platform or system of system for your project this year. </w:t>
      </w:r>
    </w:p>
  </w:comment>
  <w:comment w:id="59" w:author="david.basala" w:date="2012-11-08T10:18:00Z" w:initials="d">
    <w:p w:rsidR="00B85E90" w:rsidRDefault="00B85E90">
      <w:pPr>
        <w:pStyle w:val="CommentText"/>
      </w:pPr>
      <w:r>
        <w:rPr>
          <w:rStyle w:val="CommentReference"/>
        </w:rPr>
        <w:annotationRef/>
      </w:r>
      <w:r>
        <w:t>Are we using protection and survivability interchangeably here?  Or are we looking at protection, lethality and mobility as components of the survivability definition?</w:t>
      </w:r>
    </w:p>
  </w:comment>
  <w:comment w:id="75" w:author="david.basala" w:date="2012-11-08T10:19:00Z" w:initials="d">
    <w:p w:rsidR="00B85E90" w:rsidRDefault="00B85E90">
      <w:pPr>
        <w:pStyle w:val="CommentText"/>
      </w:pPr>
      <w:r>
        <w:rPr>
          <w:rStyle w:val="CommentReference"/>
        </w:rPr>
        <w:annotationRef/>
      </w:r>
      <w:proofErr w:type="spellStart"/>
      <w:r>
        <w:t>Looooong</w:t>
      </w:r>
      <w:proofErr w:type="spellEnd"/>
      <w:r>
        <w:t xml:space="preserve"> sentence</w:t>
      </w:r>
    </w:p>
  </w:comment>
  <w:comment w:id="172" w:author="david.basala" w:date="2012-11-08T10:22:00Z" w:initials="d">
    <w:p w:rsidR="00152F49" w:rsidRDefault="00152F49">
      <w:pPr>
        <w:pStyle w:val="CommentText"/>
      </w:pPr>
      <w:r>
        <w:rPr>
          <w:rStyle w:val="CommentReference"/>
        </w:rPr>
        <w:annotationRef/>
      </w:r>
      <w:r>
        <w:t>Removed from PMP</w:t>
      </w:r>
    </w:p>
  </w:comment>
  <w:comment w:id="496" w:author="david.basala" w:date="2012-11-07T07:20:00Z" w:initials="d">
    <w:p w:rsidR="00C30A86" w:rsidRDefault="00C30A86">
      <w:pPr>
        <w:pStyle w:val="CommentText"/>
      </w:pPr>
      <w:r>
        <w:rPr>
          <w:rStyle w:val="CommentReference"/>
        </w:rPr>
        <w:annotationRef/>
      </w:r>
      <w:r>
        <w:t>Operations?  Functions?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03980"/>
    <w:multiLevelType w:val="hybridMultilevel"/>
    <w:tmpl w:val="5B86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DE5A78"/>
    <w:multiLevelType w:val="hybridMultilevel"/>
    <w:tmpl w:val="5E2A0C50"/>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B204FDB"/>
    <w:multiLevelType w:val="hybridMultilevel"/>
    <w:tmpl w:val="4DA87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useFELayout/>
  </w:compat>
  <w:rsids>
    <w:rsidRoot w:val="004B04B9"/>
    <w:rsid w:val="0002141D"/>
    <w:rsid w:val="00046DD7"/>
    <w:rsid w:val="000523D0"/>
    <w:rsid w:val="00054C79"/>
    <w:rsid w:val="00063056"/>
    <w:rsid w:val="000820E0"/>
    <w:rsid w:val="00095452"/>
    <w:rsid w:val="00097B1E"/>
    <w:rsid w:val="000A2986"/>
    <w:rsid w:val="000D6833"/>
    <w:rsid w:val="000E7188"/>
    <w:rsid w:val="000F7008"/>
    <w:rsid w:val="00152F49"/>
    <w:rsid w:val="00175D75"/>
    <w:rsid w:val="001A54BB"/>
    <w:rsid w:val="001B62BF"/>
    <w:rsid w:val="002429E8"/>
    <w:rsid w:val="00242CB9"/>
    <w:rsid w:val="002A50B1"/>
    <w:rsid w:val="00310EB3"/>
    <w:rsid w:val="0036093F"/>
    <w:rsid w:val="00376DA7"/>
    <w:rsid w:val="003C5F04"/>
    <w:rsid w:val="003F05D9"/>
    <w:rsid w:val="003F0631"/>
    <w:rsid w:val="0043666E"/>
    <w:rsid w:val="00471F39"/>
    <w:rsid w:val="00477134"/>
    <w:rsid w:val="004B04B9"/>
    <w:rsid w:val="005136CE"/>
    <w:rsid w:val="00521743"/>
    <w:rsid w:val="0053499D"/>
    <w:rsid w:val="00570178"/>
    <w:rsid w:val="00651EB7"/>
    <w:rsid w:val="00663A64"/>
    <w:rsid w:val="00817258"/>
    <w:rsid w:val="0086346B"/>
    <w:rsid w:val="008709FD"/>
    <w:rsid w:val="008B6141"/>
    <w:rsid w:val="008F5BEB"/>
    <w:rsid w:val="00912589"/>
    <w:rsid w:val="009300CD"/>
    <w:rsid w:val="00985507"/>
    <w:rsid w:val="009B1DB1"/>
    <w:rsid w:val="009C011D"/>
    <w:rsid w:val="00A60D9B"/>
    <w:rsid w:val="00A77B75"/>
    <w:rsid w:val="00A845A2"/>
    <w:rsid w:val="00AA56BA"/>
    <w:rsid w:val="00AA5CF8"/>
    <w:rsid w:val="00AB17C7"/>
    <w:rsid w:val="00B54BEB"/>
    <w:rsid w:val="00B70075"/>
    <w:rsid w:val="00B73E13"/>
    <w:rsid w:val="00B85E90"/>
    <w:rsid w:val="00BF78C6"/>
    <w:rsid w:val="00C30A86"/>
    <w:rsid w:val="00C66207"/>
    <w:rsid w:val="00C91EE5"/>
    <w:rsid w:val="00CB3BF7"/>
    <w:rsid w:val="00CD5E90"/>
    <w:rsid w:val="00D02B62"/>
    <w:rsid w:val="00D04927"/>
    <w:rsid w:val="00D50223"/>
    <w:rsid w:val="00D76169"/>
    <w:rsid w:val="00E02F10"/>
    <w:rsid w:val="00E22C9C"/>
    <w:rsid w:val="00E23A83"/>
    <w:rsid w:val="00E60C92"/>
    <w:rsid w:val="00E7379F"/>
    <w:rsid w:val="00F44FC5"/>
    <w:rsid w:val="00F70A56"/>
    <w:rsid w:val="00F969EA"/>
    <w:rsid w:val="00FE6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D7"/>
  </w:style>
  <w:style w:type="paragraph" w:styleId="Heading1">
    <w:name w:val="heading 1"/>
    <w:basedOn w:val="Normal"/>
    <w:next w:val="Normal"/>
    <w:link w:val="Heading1Char"/>
    <w:uiPriority w:val="9"/>
    <w:qFormat/>
    <w:rsid w:val="00046DD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46DD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46DD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46DD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46DD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46DD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46DD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46DD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6DD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Title"/>
    <w:basedOn w:val="Normal"/>
    <w:rsid w:val="004B04B9"/>
    <w:pPr>
      <w:widowControl w:val="0"/>
      <w:suppressAutoHyphens/>
      <w:spacing w:line="264" w:lineRule="auto"/>
      <w:jc w:val="center"/>
    </w:pPr>
    <w:rPr>
      <w:rFonts w:ascii="Arial" w:eastAsia="Calibri" w:hAnsi="Arial"/>
      <w:b/>
      <w:sz w:val="40"/>
      <w:szCs w:val="20"/>
    </w:rPr>
  </w:style>
  <w:style w:type="paragraph" w:customStyle="1" w:styleId="IEEEAuthor">
    <w:name w:val="IEEEAuthor"/>
    <w:basedOn w:val="Normal"/>
    <w:rsid w:val="004B04B9"/>
    <w:pPr>
      <w:widowControl w:val="0"/>
      <w:suppressAutoHyphens/>
      <w:spacing w:line="220" w:lineRule="exact"/>
      <w:jc w:val="center"/>
    </w:pPr>
    <w:rPr>
      <w:rFonts w:ascii="Arial" w:eastAsia="Calibri" w:hAnsi="Arial"/>
      <w:sz w:val="20"/>
      <w:szCs w:val="20"/>
    </w:rPr>
  </w:style>
  <w:style w:type="paragraph" w:styleId="NormalWeb">
    <w:name w:val="Normal (Web)"/>
    <w:basedOn w:val="Normal"/>
    <w:uiPriority w:val="99"/>
    <w:semiHidden/>
    <w:unhideWhenUsed/>
    <w:rsid w:val="004B04B9"/>
    <w:pPr>
      <w:spacing w:before="100" w:beforeAutospacing="1" w:after="100" w:afterAutospacing="1"/>
    </w:pPr>
  </w:style>
  <w:style w:type="paragraph" w:styleId="BalloonText">
    <w:name w:val="Balloon Text"/>
    <w:basedOn w:val="Normal"/>
    <w:link w:val="BalloonTextChar"/>
    <w:uiPriority w:val="99"/>
    <w:semiHidden/>
    <w:unhideWhenUsed/>
    <w:rsid w:val="004B04B9"/>
    <w:rPr>
      <w:rFonts w:ascii="Tahoma" w:hAnsi="Tahoma" w:cs="Tahoma"/>
      <w:sz w:val="16"/>
      <w:szCs w:val="16"/>
    </w:rPr>
  </w:style>
  <w:style w:type="character" w:customStyle="1" w:styleId="BalloonTextChar">
    <w:name w:val="Balloon Text Char"/>
    <w:basedOn w:val="DefaultParagraphFont"/>
    <w:link w:val="BalloonText"/>
    <w:uiPriority w:val="99"/>
    <w:semiHidden/>
    <w:rsid w:val="004B04B9"/>
    <w:rPr>
      <w:rFonts w:ascii="Tahoma" w:eastAsia="PMingLiU" w:hAnsi="Tahoma" w:cs="Tahoma"/>
      <w:sz w:val="16"/>
      <w:szCs w:val="16"/>
      <w:lang w:eastAsia="zh-TW"/>
    </w:rPr>
  </w:style>
  <w:style w:type="character" w:customStyle="1" w:styleId="Heading1Char">
    <w:name w:val="Heading 1 Char"/>
    <w:basedOn w:val="DefaultParagraphFont"/>
    <w:link w:val="Heading1"/>
    <w:uiPriority w:val="9"/>
    <w:rsid w:val="00046DD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46DD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46DD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46DD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6DD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6DD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46DD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46DD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6DD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46DD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46DD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46DD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46DD7"/>
    <w:rPr>
      <w:rFonts w:asciiTheme="majorHAnsi" w:eastAsiaTheme="majorEastAsia" w:hAnsiTheme="majorHAnsi" w:cstheme="majorBidi"/>
      <w:i/>
      <w:iCs/>
      <w:spacing w:val="13"/>
      <w:sz w:val="24"/>
      <w:szCs w:val="24"/>
    </w:rPr>
  </w:style>
  <w:style w:type="character" w:styleId="Strong">
    <w:name w:val="Strong"/>
    <w:uiPriority w:val="22"/>
    <w:qFormat/>
    <w:rsid w:val="00046DD7"/>
    <w:rPr>
      <w:b/>
      <w:bCs/>
    </w:rPr>
  </w:style>
  <w:style w:type="character" w:styleId="Emphasis">
    <w:name w:val="Emphasis"/>
    <w:uiPriority w:val="20"/>
    <w:qFormat/>
    <w:rsid w:val="00046DD7"/>
    <w:rPr>
      <w:b/>
      <w:bCs/>
      <w:i/>
      <w:iCs/>
      <w:spacing w:val="10"/>
      <w:bdr w:val="none" w:sz="0" w:space="0" w:color="auto"/>
      <w:shd w:val="clear" w:color="auto" w:fill="auto"/>
    </w:rPr>
  </w:style>
  <w:style w:type="paragraph" w:styleId="NoSpacing">
    <w:name w:val="No Spacing"/>
    <w:basedOn w:val="Normal"/>
    <w:uiPriority w:val="1"/>
    <w:qFormat/>
    <w:rsid w:val="00046DD7"/>
    <w:pPr>
      <w:spacing w:after="0" w:line="240" w:lineRule="auto"/>
    </w:pPr>
  </w:style>
  <w:style w:type="paragraph" w:styleId="ListParagraph">
    <w:name w:val="List Paragraph"/>
    <w:basedOn w:val="Normal"/>
    <w:uiPriority w:val="34"/>
    <w:qFormat/>
    <w:rsid w:val="00046DD7"/>
    <w:pPr>
      <w:ind w:left="720"/>
      <w:contextualSpacing/>
    </w:pPr>
  </w:style>
  <w:style w:type="paragraph" w:styleId="Quote">
    <w:name w:val="Quote"/>
    <w:basedOn w:val="Normal"/>
    <w:next w:val="Normal"/>
    <w:link w:val="QuoteChar"/>
    <w:uiPriority w:val="29"/>
    <w:qFormat/>
    <w:rsid w:val="00046DD7"/>
    <w:pPr>
      <w:spacing w:before="200" w:after="0"/>
      <w:ind w:left="360" w:right="360"/>
    </w:pPr>
    <w:rPr>
      <w:i/>
      <w:iCs/>
    </w:rPr>
  </w:style>
  <w:style w:type="character" w:customStyle="1" w:styleId="QuoteChar">
    <w:name w:val="Quote Char"/>
    <w:basedOn w:val="DefaultParagraphFont"/>
    <w:link w:val="Quote"/>
    <w:uiPriority w:val="29"/>
    <w:rsid w:val="00046DD7"/>
    <w:rPr>
      <w:i/>
      <w:iCs/>
    </w:rPr>
  </w:style>
  <w:style w:type="paragraph" w:styleId="IntenseQuote">
    <w:name w:val="Intense Quote"/>
    <w:basedOn w:val="Normal"/>
    <w:next w:val="Normal"/>
    <w:link w:val="IntenseQuoteChar"/>
    <w:uiPriority w:val="30"/>
    <w:qFormat/>
    <w:rsid w:val="00046DD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46DD7"/>
    <w:rPr>
      <w:b/>
      <w:bCs/>
      <w:i/>
      <w:iCs/>
    </w:rPr>
  </w:style>
  <w:style w:type="character" w:styleId="SubtleEmphasis">
    <w:name w:val="Subtle Emphasis"/>
    <w:uiPriority w:val="19"/>
    <w:qFormat/>
    <w:rsid w:val="00046DD7"/>
    <w:rPr>
      <w:i/>
      <w:iCs/>
    </w:rPr>
  </w:style>
  <w:style w:type="character" w:styleId="IntenseEmphasis">
    <w:name w:val="Intense Emphasis"/>
    <w:uiPriority w:val="21"/>
    <w:qFormat/>
    <w:rsid w:val="00046DD7"/>
    <w:rPr>
      <w:b/>
      <w:bCs/>
    </w:rPr>
  </w:style>
  <w:style w:type="character" w:styleId="SubtleReference">
    <w:name w:val="Subtle Reference"/>
    <w:uiPriority w:val="31"/>
    <w:qFormat/>
    <w:rsid w:val="00046DD7"/>
    <w:rPr>
      <w:smallCaps/>
    </w:rPr>
  </w:style>
  <w:style w:type="character" w:styleId="IntenseReference">
    <w:name w:val="Intense Reference"/>
    <w:uiPriority w:val="32"/>
    <w:qFormat/>
    <w:rsid w:val="00046DD7"/>
    <w:rPr>
      <w:smallCaps/>
      <w:spacing w:val="5"/>
      <w:u w:val="single"/>
    </w:rPr>
  </w:style>
  <w:style w:type="character" w:styleId="BookTitle">
    <w:name w:val="Book Title"/>
    <w:uiPriority w:val="33"/>
    <w:qFormat/>
    <w:rsid w:val="00046DD7"/>
    <w:rPr>
      <w:i/>
      <w:iCs/>
      <w:smallCaps/>
      <w:spacing w:val="5"/>
    </w:rPr>
  </w:style>
  <w:style w:type="paragraph" w:styleId="TOCHeading">
    <w:name w:val="TOC Heading"/>
    <w:basedOn w:val="Heading1"/>
    <w:next w:val="Normal"/>
    <w:uiPriority w:val="39"/>
    <w:semiHidden/>
    <w:unhideWhenUsed/>
    <w:qFormat/>
    <w:rsid w:val="00046DD7"/>
    <w:pPr>
      <w:outlineLvl w:val="9"/>
    </w:pPr>
    <w:rPr>
      <w:lang w:bidi="en-US"/>
    </w:rPr>
  </w:style>
  <w:style w:type="paragraph" w:styleId="CommentText">
    <w:name w:val="annotation text"/>
    <w:basedOn w:val="Normal"/>
    <w:link w:val="CommentTextChar"/>
    <w:uiPriority w:val="99"/>
    <w:semiHidden/>
    <w:unhideWhenUsed/>
    <w:rsid w:val="00046DD7"/>
    <w:pPr>
      <w:spacing w:line="240" w:lineRule="auto"/>
    </w:pPr>
    <w:rPr>
      <w:sz w:val="20"/>
      <w:szCs w:val="20"/>
    </w:rPr>
  </w:style>
  <w:style w:type="character" w:customStyle="1" w:styleId="CommentTextChar">
    <w:name w:val="Comment Text Char"/>
    <w:basedOn w:val="DefaultParagraphFont"/>
    <w:link w:val="CommentText"/>
    <w:uiPriority w:val="99"/>
    <w:semiHidden/>
    <w:rsid w:val="00046DD7"/>
    <w:rPr>
      <w:sz w:val="20"/>
      <w:szCs w:val="20"/>
    </w:rPr>
  </w:style>
  <w:style w:type="character" w:styleId="CommentReference">
    <w:name w:val="annotation reference"/>
    <w:basedOn w:val="DefaultParagraphFont"/>
    <w:semiHidden/>
    <w:rsid w:val="00046DD7"/>
    <w:rPr>
      <w:sz w:val="16"/>
      <w:szCs w:val="16"/>
    </w:rPr>
  </w:style>
  <w:style w:type="paragraph" w:customStyle="1" w:styleId="Default">
    <w:name w:val="Default"/>
    <w:uiPriority w:val="99"/>
    <w:rsid w:val="000A298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Caption">
    <w:name w:val="caption"/>
    <w:basedOn w:val="Normal"/>
    <w:next w:val="Normal"/>
    <w:uiPriority w:val="35"/>
    <w:unhideWhenUsed/>
    <w:rsid w:val="00AB17C7"/>
    <w:pPr>
      <w:spacing w:line="240" w:lineRule="auto"/>
    </w:pPr>
    <w:rPr>
      <w:b/>
      <w:bCs/>
      <w:color w:val="4F81BD" w:themeColor="accent1"/>
      <w:sz w:val="18"/>
      <w:szCs w:val="18"/>
    </w:rPr>
  </w:style>
  <w:style w:type="character" w:styleId="Hyperlink">
    <w:name w:val="Hyperlink"/>
    <w:basedOn w:val="DefaultParagraphFont"/>
    <w:uiPriority w:val="99"/>
    <w:unhideWhenUsed/>
    <w:rsid w:val="001A54B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30A86"/>
    <w:rPr>
      <w:b/>
      <w:bCs/>
    </w:rPr>
  </w:style>
  <w:style w:type="character" w:customStyle="1" w:styleId="CommentSubjectChar">
    <w:name w:val="Comment Subject Char"/>
    <w:basedOn w:val="CommentTextChar"/>
    <w:link w:val="CommentSubject"/>
    <w:uiPriority w:val="99"/>
    <w:semiHidden/>
    <w:rsid w:val="00C30A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D7"/>
  </w:style>
  <w:style w:type="paragraph" w:styleId="Heading1">
    <w:name w:val="heading 1"/>
    <w:basedOn w:val="Normal"/>
    <w:next w:val="Normal"/>
    <w:link w:val="Heading1Char"/>
    <w:uiPriority w:val="9"/>
    <w:qFormat/>
    <w:rsid w:val="00046DD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46DD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46DD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46DD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46DD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46DD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46DD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46DD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6DD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Title"/>
    <w:basedOn w:val="Normal"/>
    <w:rsid w:val="004B04B9"/>
    <w:pPr>
      <w:widowControl w:val="0"/>
      <w:suppressAutoHyphens/>
      <w:spacing w:line="264" w:lineRule="auto"/>
      <w:jc w:val="center"/>
    </w:pPr>
    <w:rPr>
      <w:rFonts w:ascii="Arial" w:eastAsia="Calibri" w:hAnsi="Arial"/>
      <w:b/>
      <w:sz w:val="40"/>
      <w:szCs w:val="20"/>
    </w:rPr>
  </w:style>
  <w:style w:type="paragraph" w:customStyle="1" w:styleId="IEEEAuthor">
    <w:name w:val="IEEEAuthor"/>
    <w:basedOn w:val="Normal"/>
    <w:rsid w:val="004B04B9"/>
    <w:pPr>
      <w:widowControl w:val="0"/>
      <w:suppressAutoHyphens/>
      <w:spacing w:line="220" w:lineRule="exact"/>
      <w:jc w:val="center"/>
    </w:pPr>
    <w:rPr>
      <w:rFonts w:ascii="Arial" w:eastAsia="Calibri" w:hAnsi="Arial"/>
      <w:sz w:val="20"/>
      <w:szCs w:val="20"/>
    </w:rPr>
  </w:style>
  <w:style w:type="paragraph" w:styleId="NormalWeb">
    <w:name w:val="Normal (Web)"/>
    <w:basedOn w:val="Normal"/>
    <w:uiPriority w:val="99"/>
    <w:semiHidden/>
    <w:unhideWhenUsed/>
    <w:rsid w:val="004B04B9"/>
    <w:pPr>
      <w:spacing w:before="100" w:beforeAutospacing="1" w:after="100" w:afterAutospacing="1"/>
    </w:pPr>
  </w:style>
  <w:style w:type="paragraph" w:styleId="BalloonText">
    <w:name w:val="Balloon Text"/>
    <w:basedOn w:val="Normal"/>
    <w:link w:val="BalloonTextChar"/>
    <w:uiPriority w:val="99"/>
    <w:semiHidden/>
    <w:unhideWhenUsed/>
    <w:rsid w:val="004B04B9"/>
    <w:rPr>
      <w:rFonts w:ascii="Tahoma" w:hAnsi="Tahoma" w:cs="Tahoma"/>
      <w:sz w:val="16"/>
      <w:szCs w:val="16"/>
    </w:rPr>
  </w:style>
  <w:style w:type="character" w:customStyle="1" w:styleId="BalloonTextChar">
    <w:name w:val="Balloon Text Char"/>
    <w:basedOn w:val="DefaultParagraphFont"/>
    <w:link w:val="BalloonText"/>
    <w:uiPriority w:val="99"/>
    <w:semiHidden/>
    <w:rsid w:val="004B04B9"/>
    <w:rPr>
      <w:rFonts w:ascii="Tahoma" w:eastAsia="PMingLiU" w:hAnsi="Tahoma" w:cs="Tahoma"/>
      <w:sz w:val="16"/>
      <w:szCs w:val="16"/>
      <w:lang w:eastAsia="zh-TW"/>
    </w:rPr>
  </w:style>
  <w:style w:type="character" w:customStyle="1" w:styleId="Heading1Char">
    <w:name w:val="Heading 1 Char"/>
    <w:basedOn w:val="DefaultParagraphFont"/>
    <w:link w:val="Heading1"/>
    <w:uiPriority w:val="9"/>
    <w:rsid w:val="00046DD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46DD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46DD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46DD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6DD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6DD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46DD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46DD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6DD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46DD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46DD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46DD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46DD7"/>
    <w:rPr>
      <w:rFonts w:asciiTheme="majorHAnsi" w:eastAsiaTheme="majorEastAsia" w:hAnsiTheme="majorHAnsi" w:cstheme="majorBidi"/>
      <w:i/>
      <w:iCs/>
      <w:spacing w:val="13"/>
      <w:sz w:val="24"/>
      <w:szCs w:val="24"/>
    </w:rPr>
  </w:style>
  <w:style w:type="character" w:styleId="Strong">
    <w:name w:val="Strong"/>
    <w:uiPriority w:val="22"/>
    <w:qFormat/>
    <w:rsid w:val="00046DD7"/>
    <w:rPr>
      <w:b/>
      <w:bCs/>
    </w:rPr>
  </w:style>
  <w:style w:type="character" w:styleId="Emphasis">
    <w:name w:val="Emphasis"/>
    <w:uiPriority w:val="20"/>
    <w:qFormat/>
    <w:rsid w:val="00046DD7"/>
    <w:rPr>
      <w:b/>
      <w:bCs/>
      <w:i/>
      <w:iCs/>
      <w:spacing w:val="10"/>
      <w:bdr w:val="none" w:sz="0" w:space="0" w:color="auto"/>
      <w:shd w:val="clear" w:color="auto" w:fill="auto"/>
    </w:rPr>
  </w:style>
  <w:style w:type="paragraph" w:styleId="NoSpacing">
    <w:name w:val="No Spacing"/>
    <w:basedOn w:val="Normal"/>
    <w:uiPriority w:val="1"/>
    <w:qFormat/>
    <w:rsid w:val="00046DD7"/>
    <w:pPr>
      <w:spacing w:after="0" w:line="240" w:lineRule="auto"/>
    </w:pPr>
  </w:style>
  <w:style w:type="paragraph" w:styleId="ListParagraph">
    <w:name w:val="List Paragraph"/>
    <w:basedOn w:val="Normal"/>
    <w:uiPriority w:val="34"/>
    <w:qFormat/>
    <w:rsid w:val="00046DD7"/>
    <w:pPr>
      <w:ind w:left="720"/>
      <w:contextualSpacing/>
    </w:pPr>
  </w:style>
  <w:style w:type="paragraph" w:styleId="Quote">
    <w:name w:val="Quote"/>
    <w:basedOn w:val="Normal"/>
    <w:next w:val="Normal"/>
    <w:link w:val="QuoteChar"/>
    <w:uiPriority w:val="29"/>
    <w:qFormat/>
    <w:rsid w:val="00046DD7"/>
    <w:pPr>
      <w:spacing w:before="200" w:after="0"/>
      <w:ind w:left="360" w:right="360"/>
    </w:pPr>
    <w:rPr>
      <w:i/>
      <w:iCs/>
    </w:rPr>
  </w:style>
  <w:style w:type="character" w:customStyle="1" w:styleId="QuoteChar">
    <w:name w:val="Quote Char"/>
    <w:basedOn w:val="DefaultParagraphFont"/>
    <w:link w:val="Quote"/>
    <w:uiPriority w:val="29"/>
    <w:rsid w:val="00046DD7"/>
    <w:rPr>
      <w:i/>
      <w:iCs/>
    </w:rPr>
  </w:style>
  <w:style w:type="paragraph" w:styleId="IntenseQuote">
    <w:name w:val="Intense Quote"/>
    <w:basedOn w:val="Normal"/>
    <w:next w:val="Normal"/>
    <w:link w:val="IntenseQuoteChar"/>
    <w:uiPriority w:val="30"/>
    <w:qFormat/>
    <w:rsid w:val="00046DD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46DD7"/>
    <w:rPr>
      <w:b/>
      <w:bCs/>
      <w:i/>
      <w:iCs/>
    </w:rPr>
  </w:style>
  <w:style w:type="character" w:styleId="SubtleEmphasis">
    <w:name w:val="Subtle Emphasis"/>
    <w:uiPriority w:val="19"/>
    <w:qFormat/>
    <w:rsid w:val="00046DD7"/>
    <w:rPr>
      <w:i/>
      <w:iCs/>
    </w:rPr>
  </w:style>
  <w:style w:type="character" w:styleId="IntenseEmphasis">
    <w:name w:val="Intense Emphasis"/>
    <w:uiPriority w:val="21"/>
    <w:qFormat/>
    <w:rsid w:val="00046DD7"/>
    <w:rPr>
      <w:b/>
      <w:bCs/>
    </w:rPr>
  </w:style>
  <w:style w:type="character" w:styleId="SubtleReference">
    <w:name w:val="Subtle Reference"/>
    <w:uiPriority w:val="31"/>
    <w:qFormat/>
    <w:rsid w:val="00046DD7"/>
    <w:rPr>
      <w:smallCaps/>
    </w:rPr>
  </w:style>
  <w:style w:type="character" w:styleId="IntenseReference">
    <w:name w:val="Intense Reference"/>
    <w:uiPriority w:val="32"/>
    <w:qFormat/>
    <w:rsid w:val="00046DD7"/>
    <w:rPr>
      <w:smallCaps/>
      <w:spacing w:val="5"/>
      <w:u w:val="single"/>
    </w:rPr>
  </w:style>
  <w:style w:type="character" w:styleId="BookTitle">
    <w:name w:val="Book Title"/>
    <w:uiPriority w:val="33"/>
    <w:qFormat/>
    <w:rsid w:val="00046DD7"/>
    <w:rPr>
      <w:i/>
      <w:iCs/>
      <w:smallCaps/>
      <w:spacing w:val="5"/>
    </w:rPr>
  </w:style>
  <w:style w:type="paragraph" w:styleId="TOCHeading">
    <w:name w:val="TOC Heading"/>
    <w:basedOn w:val="Heading1"/>
    <w:next w:val="Normal"/>
    <w:uiPriority w:val="39"/>
    <w:semiHidden/>
    <w:unhideWhenUsed/>
    <w:qFormat/>
    <w:rsid w:val="00046DD7"/>
    <w:pPr>
      <w:outlineLvl w:val="9"/>
    </w:pPr>
    <w:rPr>
      <w:lang w:bidi="en-US"/>
    </w:rPr>
  </w:style>
  <w:style w:type="paragraph" w:styleId="CommentText">
    <w:name w:val="annotation text"/>
    <w:basedOn w:val="Normal"/>
    <w:link w:val="CommentTextChar"/>
    <w:uiPriority w:val="99"/>
    <w:semiHidden/>
    <w:unhideWhenUsed/>
    <w:rsid w:val="00046DD7"/>
    <w:pPr>
      <w:spacing w:line="240" w:lineRule="auto"/>
    </w:pPr>
    <w:rPr>
      <w:sz w:val="20"/>
      <w:szCs w:val="20"/>
    </w:rPr>
  </w:style>
  <w:style w:type="character" w:customStyle="1" w:styleId="CommentTextChar">
    <w:name w:val="Comment Text Char"/>
    <w:basedOn w:val="DefaultParagraphFont"/>
    <w:link w:val="CommentText"/>
    <w:uiPriority w:val="99"/>
    <w:semiHidden/>
    <w:rsid w:val="00046DD7"/>
    <w:rPr>
      <w:sz w:val="20"/>
      <w:szCs w:val="20"/>
    </w:rPr>
  </w:style>
  <w:style w:type="character" w:styleId="CommentReference">
    <w:name w:val="annotation reference"/>
    <w:basedOn w:val="DefaultParagraphFont"/>
    <w:semiHidden/>
    <w:rsid w:val="00046DD7"/>
    <w:rPr>
      <w:sz w:val="16"/>
      <w:szCs w:val="16"/>
    </w:rPr>
  </w:style>
  <w:style w:type="paragraph" w:customStyle="1" w:styleId="Default">
    <w:name w:val="Default"/>
    <w:uiPriority w:val="99"/>
    <w:rsid w:val="000A298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david.basala</cp:lastModifiedBy>
  <cp:revision>3</cp:revision>
  <cp:lastPrinted>2012-11-02T17:28:00Z</cp:lastPrinted>
  <dcterms:created xsi:type="dcterms:W3CDTF">2012-11-07T13:23:00Z</dcterms:created>
  <dcterms:modified xsi:type="dcterms:W3CDTF">2012-11-08T16:32:00Z</dcterms:modified>
</cp:coreProperties>
</file>